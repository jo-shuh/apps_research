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D7AC" w14:textId="77777777" w:rsidR="00BA33DC" w:rsidRPr="00412E88" w:rsidRDefault="00BA33DC">
      <w:pPr>
        <w:pStyle w:val="NoSpacing"/>
        <w:spacing w:line="480" w:lineRule="auto"/>
        <w:rPr>
          <w:rFonts w:ascii="Times New Roman" w:hAnsi="Times New Roman" w:cs="Times New Roman"/>
          <w:sz w:val="24"/>
          <w:szCs w:val="24"/>
        </w:rPr>
        <w:pPrChange w:id="0" w:author="Queens Commercial" w:date="2021-10-13T23:28:00Z">
          <w:pPr>
            <w:spacing w:line="480" w:lineRule="auto"/>
          </w:pPr>
        </w:pPrChange>
      </w:pPr>
      <w:r w:rsidRPr="00412E88">
        <w:rPr>
          <w:rFonts w:ascii="Times New Roman" w:hAnsi="Times New Roman" w:cs="Times New Roman"/>
          <w:sz w:val="24"/>
          <w:szCs w:val="24"/>
        </w:rPr>
        <w:t>Student’s Name</w:t>
      </w:r>
    </w:p>
    <w:p w14:paraId="67F2D672" w14:textId="77777777" w:rsidR="00BA33DC" w:rsidRPr="00412E88" w:rsidRDefault="00BA33DC">
      <w:pPr>
        <w:spacing w:after="0" w:line="480" w:lineRule="auto"/>
        <w:rPr>
          <w:rFonts w:ascii="Times New Roman" w:hAnsi="Times New Roman" w:cs="Times New Roman"/>
          <w:sz w:val="24"/>
          <w:szCs w:val="24"/>
        </w:rPr>
        <w:pPrChange w:id="1" w:author="Queens Commercial" w:date="2021-10-13T23:28:00Z">
          <w:pPr>
            <w:spacing w:line="480" w:lineRule="auto"/>
          </w:pPr>
        </w:pPrChange>
      </w:pPr>
      <w:r w:rsidRPr="00412E88">
        <w:rPr>
          <w:rFonts w:ascii="Times New Roman" w:hAnsi="Times New Roman" w:cs="Times New Roman"/>
          <w:sz w:val="24"/>
          <w:szCs w:val="24"/>
        </w:rPr>
        <w:t>Institutional Affiliation</w:t>
      </w:r>
    </w:p>
    <w:p w14:paraId="6A19C215" w14:textId="77777777" w:rsidR="00BA33DC" w:rsidRPr="00412E88" w:rsidRDefault="00BA33DC">
      <w:pPr>
        <w:spacing w:after="0" w:line="480" w:lineRule="auto"/>
        <w:rPr>
          <w:rFonts w:ascii="Times New Roman" w:hAnsi="Times New Roman" w:cs="Times New Roman"/>
          <w:sz w:val="24"/>
          <w:szCs w:val="24"/>
        </w:rPr>
        <w:pPrChange w:id="2" w:author="Queens Commercial" w:date="2021-10-13T23:28:00Z">
          <w:pPr>
            <w:spacing w:line="480" w:lineRule="auto"/>
          </w:pPr>
        </w:pPrChange>
      </w:pPr>
      <w:r w:rsidRPr="00412E88">
        <w:rPr>
          <w:rFonts w:ascii="Times New Roman" w:hAnsi="Times New Roman" w:cs="Times New Roman"/>
          <w:sz w:val="24"/>
          <w:szCs w:val="24"/>
        </w:rPr>
        <w:t>Course Name</w:t>
      </w:r>
    </w:p>
    <w:p w14:paraId="79378454" w14:textId="77777777" w:rsidR="00BA33DC" w:rsidRPr="00412E88" w:rsidRDefault="00BA33DC">
      <w:pPr>
        <w:spacing w:after="0" w:line="480" w:lineRule="auto"/>
        <w:rPr>
          <w:rFonts w:ascii="Times New Roman" w:hAnsi="Times New Roman" w:cs="Times New Roman"/>
          <w:sz w:val="24"/>
          <w:szCs w:val="24"/>
        </w:rPr>
        <w:pPrChange w:id="3" w:author="Queens Commercial" w:date="2021-10-13T23:28:00Z">
          <w:pPr>
            <w:spacing w:line="480" w:lineRule="auto"/>
          </w:pPr>
        </w:pPrChange>
      </w:pPr>
      <w:r w:rsidRPr="00412E88">
        <w:rPr>
          <w:rFonts w:ascii="Times New Roman" w:hAnsi="Times New Roman" w:cs="Times New Roman"/>
          <w:sz w:val="24"/>
          <w:szCs w:val="24"/>
        </w:rPr>
        <w:t>Instructor’s Name</w:t>
      </w:r>
    </w:p>
    <w:p w14:paraId="61DC8F83" w14:textId="77777777" w:rsidR="00BA33DC" w:rsidRPr="00412E88" w:rsidRDefault="00BA33DC">
      <w:pPr>
        <w:spacing w:after="0" w:line="480" w:lineRule="auto"/>
        <w:rPr>
          <w:rFonts w:ascii="Times New Roman" w:hAnsi="Times New Roman" w:cs="Times New Roman"/>
          <w:sz w:val="24"/>
          <w:szCs w:val="24"/>
        </w:rPr>
        <w:pPrChange w:id="4" w:author="Queens Commercial" w:date="2021-10-13T23:28:00Z">
          <w:pPr>
            <w:spacing w:line="480" w:lineRule="auto"/>
          </w:pPr>
        </w:pPrChange>
      </w:pPr>
      <w:r w:rsidRPr="00412E88">
        <w:rPr>
          <w:rFonts w:ascii="Times New Roman" w:hAnsi="Times New Roman" w:cs="Times New Roman"/>
          <w:sz w:val="24"/>
          <w:szCs w:val="24"/>
        </w:rPr>
        <w:t>Date</w:t>
      </w:r>
    </w:p>
    <w:p w14:paraId="657A7E50" w14:textId="18D3D6E4" w:rsidR="00F013E8" w:rsidRPr="00412E88" w:rsidRDefault="00F013E8">
      <w:pPr>
        <w:spacing w:after="0" w:line="480" w:lineRule="auto"/>
        <w:jc w:val="center"/>
        <w:rPr>
          <w:rFonts w:ascii="Times New Roman" w:hAnsi="Times New Roman" w:cs="Times New Roman"/>
          <w:b/>
          <w:sz w:val="24"/>
          <w:szCs w:val="24"/>
        </w:rPr>
        <w:pPrChange w:id="5" w:author="Queens Commercial" w:date="2021-10-13T23:28:00Z">
          <w:pPr>
            <w:spacing w:line="480" w:lineRule="auto"/>
            <w:jc w:val="center"/>
          </w:pPr>
        </w:pPrChange>
      </w:pPr>
      <w:r w:rsidRPr="00412E88">
        <w:rPr>
          <w:rFonts w:ascii="Times New Roman" w:hAnsi="Times New Roman" w:cs="Times New Roman"/>
          <w:b/>
          <w:sz w:val="24"/>
          <w:szCs w:val="24"/>
        </w:rPr>
        <w:t xml:space="preserve">Ways in Which Bob Jones Supported, Developed, or Rejected the Ideas of </w:t>
      </w:r>
      <w:del w:id="6" w:author="Queens Commercial" w:date="2021-10-13T23:28:00Z">
        <w:r>
          <w:rPr>
            <w:rFonts w:ascii="Times New Roman" w:hAnsi="Times New Roman" w:cs="Times New Roman"/>
            <w:b/>
            <w:sz w:val="24"/>
            <w:szCs w:val="24"/>
          </w:rPr>
          <w:delText>MLK</w:delText>
        </w:r>
      </w:del>
      <w:ins w:id="7" w:author="Queens Commercial" w:date="2021-10-13T23:28:00Z">
        <w:r w:rsidRPr="00412E88">
          <w:rPr>
            <w:rFonts w:ascii="Times New Roman" w:hAnsi="Times New Roman" w:cs="Times New Roman"/>
            <w:b/>
            <w:sz w:val="24"/>
            <w:szCs w:val="24"/>
          </w:rPr>
          <w:t>M</w:t>
        </w:r>
        <w:r w:rsidR="00412E88">
          <w:rPr>
            <w:rFonts w:ascii="Times New Roman" w:hAnsi="Times New Roman" w:cs="Times New Roman"/>
            <w:b/>
            <w:sz w:val="24"/>
            <w:szCs w:val="24"/>
          </w:rPr>
          <w:t xml:space="preserve">artin </w:t>
        </w:r>
        <w:r w:rsidRPr="00412E88">
          <w:rPr>
            <w:rFonts w:ascii="Times New Roman" w:hAnsi="Times New Roman" w:cs="Times New Roman"/>
            <w:b/>
            <w:sz w:val="24"/>
            <w:szCs w:val="24"/>
          </w:rPr>
          <w:t>L</w:t>
        </w:r>
        <w:r w:rsidR="00412E88">
          <w:rPr>
            <w:rFonts w:ascii="Times New Roman" w:hAnsi="Times New Roman" w:cs="Times New Roman"/>
            <w:b/>
            <w:sz w:val="24"/>
            <w:szCs w:val="24"/>
          </w:rPr>
          <w:t xml:space="preserve">uther </w:t>
        </w:r>
        <w:r w:rsidRPr="00412E88">
          <w:rPr>
            <w:rFonts w:ascii="Times New Roman" w:hAnsi="Times New Roman" w:cs="Times New Roman"/>
            <w:b/>
            <w:sz w:val="24"/>
            <w:szCs w:val="24"/>
          </w:rPr>
          <w:t>K</w:t>
        </w:r>
        <w:r w:rsidR="00412E88">
          <w:rPr>
            <w:rFonts w:ascii="Times New Roman" w:hAnsi="Times New Roman" w:cs="Times New Roman"/>
            <w:b/>
            <w:sz w:val="24"/>
            <w:szCs w:val="24"/>
          </w:rPr>
          <w:t>ing</w:t>
        </w:r>
      </w:ins>
      <w:r w:rsidR="00412E88">
        <w:rPr>
          <w:rFonts w:ascii="Times New Roman" w:hAnsi="Times New Roman" w:cs="Times New Roman"/>
          <w:b/>
          <w:sz w:val="24"/>
          <w:szCs w:val="24"/>
        </w:rPr>
        <w:t xml:space="preserve"> </w:t>
      </w:r>
      <w:r w:rsidRPr="00412E88">
        <w:rPr>
          <w:rFonts w:ascii="Times New Roman" w:hAnsi="Times New Roman" w:cs="Times New Roman"/>
          <w:b/>
          <w:sz w:val="24"/>
          <w:szCs w:val="24"/>
        </w:rPr>
        <w:t>and</w:t>
      </w:r>
      <w:del w:id="8" w:author="Queens Commercial" w:date="2021-10-13T23:28:00Z">
        <w:r>
          <w:rPr>
            <w:rFonts w:ascii="Times New Roman" w:hAnsi="Times New Roman" w:cs="Times New Roman"/>
            <w:b/>
            <w:sz w:val="24"/>
            <w:szCs w:val="24"/>
          </w:rPr>
          <w:delText xml:space="preserve">    </w:delText>
        </w:r>
      </w:del>
      <w:r w:rsidRPr="00412E88">
        <w:rPr>
          <w:rFonts w:ascii="Times New Roman" w:hAnsi="Times New Roman" w:cs="Times New Roman"/>
          <w:b/>
          <w:sz w:val="24"/>
          <w:szCs w:val="24"/>
        </w:rPr>
        <w:t xml:space="preserve"> Washington</w:t>
      </w:r>
    </w:p>
    <w:p w14:paraId="11E79ABC" w14:textId="77777777" w:rsidR="00BA33DC" w:rsidRPr="002B0FF8" w:rsidRDefault="00BA33DC" w:rsidP="00BA33DC">
      <w:pPr>
        <w:spacing w:line="480" w:lineRule="auto"/>
        <w:jc w:val="center"/>
        <w:rPr>
          <w:del w:id="9" w:author="Queens Commercial" w:date="2021-10-13T23:28:00Z"/>
          <w:rFonts w:ascii="Times New Roman" w:hAnsi="Times New Roman" w:cs="Times New Roman"/>
          <w:b/>
          <w:sz w:val="24"/>
          <w:szCs w:val="24"/>
        </w:rPr>
      </w:pPr>
      <w:del w:id="10" w:author="Queens Commercial" w:date="2021-10-13T23:28:00Z">
        <w:r w:rsidRPr="002B0FF8">
          <w:rPr>
            <w:rFonts w:ascii="Times New Roman" w:hAnsi="Times New Roman" w:cs="Times New Roman"/>
            <w:b/>
            <w:sz w:val="24"/>
            <w:szCs w:val="24"/>
          </w:rPr>
          <w:delText>Introduction</w:delText>
        </w:r>
      </w:del>
    </w:p>
    <w:p w14:paraId="42DE2810" w14:textId="024BAE27" w:rsidR="008A32ED" w:rsidRPr="00412E88" w:rsidRDefault="00700AD1">
      <w:pPr>
        <w:spacing w:after="0" w:line="480" w:lineRule="auto"/>
        <w:ind w:firstLine="720"/>
        <w:jc w:val="both"/>
        <w:rPr>
          <w:rFonts w:ascii="Times New Roman" w:hAnsi="Times New Roman" w:cs="Times New Roman"/>
          <w:sz w:val="24"/>
          <w:szCs w:val="24"/>
        </w:rPr>
        <w:pPrChange w:id="11" w:author="Queens Commercial" w:date="2021-10-13T23:28:00Z">
          <w:pPr>
            <w:spacing w:line="480" w:lineRule="auto"/>
            <w:ind w:firstLine="720"/>
            <w:jc w:val="both"/>
          </w:pPr>
        </w:pPrChange>
      </w:pPr>
      <w:r w:rsidRPr="00412E88">
        <w:rPr>
          <w:rFonts w:ascii="Times New Roman" w:hAnsi="Times New Roman" w:cs="Times New Roman"/>
          <w:sz w:val="24"/>
          <w:szCs w:val="24"/>
        </w:rPr>
        <w:t>Robert “Bob”</w:t>
      </w:r>
      <w:r w:rsidR="00AD77FC" w:rsidRPr="00412E88">
        <w:rPr>
          <w:rFonts w:ascii="Times New Roman" w:hAnsi="Times New Roman" w:cs="Times New Roman"/>
          <w:sz w:val="24"/>
          <w:szCs w:val="24"/>
        </w:rPr>
        <w:t xml:space="preserve"> </w:t>
      </w:r>
      <w:r w:rsidR="00AD7738" w:rsidRPr="00412E88">
        <w:rPr>
          <w:rFonts w:ascii="Times New Roman" w:hAnsi="Times New Roman" w:cs="Times New Roman"/>
          <w:sz w:val="24"/>
          <w:szCs w:val="24"/>
        </w:rPr>
        <w:t>Jones</w:t>
      </w:r>
      <w:ins w:id="12" w:author="Queens Commercial" w:date="2021-10-13T23:28:00Z">
        <w:r w:rsidR="00F0191F">
          <w:rPr>
            <w:rFonts w:ascii="Times New Roman" w:hAnsi="Times New Roman" w:cs="Times New Roman"/>
            <w:sz w:val="24"/>
            <w:szCs w:val="24"/>
          </w:rPr>
          <w:t>,</w:t>
        </w:r>
      </w:ins>
      <w:r w:rsidR="00AD7738" w:rsidRPr="00412E88">
        <w:rPr>
          <w:rFonts w:ascii="Times New Roman" w:hAnsi="Times New Roman" w:cs="Times New Roman"/>
          <w:sz w:val="24"/>
          <w:szCs w:val="24"/>
        </w:rPr>
        <w:t xml:space="preserve"> the</w:t>
      </w:r>
      <w:r w:rsidRPr="00412E88">
        <w:rPr>
          <w:rFonts w:ascii="Times New Roman" w:hAnsi="Times New Roman" w:cs="Times New Roman"/>
          <w:sz w:val="24"/>
          <w:szCs w:val="24"/>
        </w:rPr>
        <w:t xml:space="preserve"> main character in the novel</w:t>
      </w:r>
      <w:r w:rsidR="005F10CE" w:rsidRPr="00412E88">
        <w:rPr>
          <w:rFonts w:ascii="Times New Roman" w:hAnsi="Times New Roman" w:cs="Times New Roman"/>
          <w:sz w:val="24"/>
          <w:szCs w:val="24"/>
        </w:rPr>
        <w:t xml:space="preserve"> written by Che</w:t>
      </w:r>
      <w:r w:rsidR="00AB23D8" w:rsidRPr="00412E88">
        <w:rPr>
          <w:rFonts w:ascii="Times New Roman" w:hAnsi="Times New Roman" w:cs="Times New Roman"/>
          <w:sz w:val="24"/>
          <w:szCs w:val="24"/>
        </w:rPr>
        <w:t>ster Hime</w:t>
      </w:r>
      <w:r w:rsidR="00D404F6" w:rsidRPr="00412E88">
        <w:rPr>
          <w:rFonts w:ascii="Times New Roman" w:hAnsi="Times New Roman" w:cs="Times New Roman"/>
          <w:sz w:val="24"/>
          <w:szCs w:val="24"/>
        </w:rPr>
        <w:t xml:space="preserve"> published</w:t>
      </w:r>
      <w:r w:rsidR="00AB23D8" w:rsidRPr="00412E88">
        <w:rPr>
          <w:rFonts w:ascii="Times New Roman" w:hAnsi="Times New Roman" w:cs="Times New Roman"/>
          <w:sz w:val="24"/>
          <w:szCs w:val="24"/>
        </w:rPr>
        <w:t xml:space="preserve"> in 1945 </w:t>
      </w:r>
      <w:r w:rsidR="007E0752" w:rsidRPr="00412E88">
        <w:rPr>
          <w:rFonts w:ascii="Times New Roman" w:hAnsi="Times New Roman" w:cs="Times New Roman"/>
          <w:sz w:val="24"/>
          <w:szCs w:val="24"/>
        </w:rPr>
        <w:t>titled “</w:t>
      </w:r>
      <w:r w:rsidR="007E0752" w:rsidRPr="00412E88">
        <w:rPr>
          <w:rFonts w:ascii="Times New Roman" w:hAnsi="Times New Roman" w:cs="Times New Roman"/>
          <w:i/>
          <w:sz w:val="24"/>
          <w:szCs w:val="24"/>
        </w:rPr>
        <w:t>If</w:t>
      </w:r>
      <w:r w:rsidR="00AB23D8" w:rsidRPr="00412E88">
        <w:rPr>
          <w:rFonts w:ascii="Times New Roman" w:hAnsi="Times New Roman" w:cs="Times New Roman"/>
          <w:i/>
          <w:sz w:val="24"/>
          <w:szCs w:val="24"/>
        </w:rPr>
        <w:t xml:space="preserve"> He Hollers Let Him Go</w:t>
      </w:r>
      <w:del w:id="13" w:author="Queens Commercial" w:date="2021-10-13T23:28:00Z">
        <w:r w:rsidR="007E0752" w:rsidRPr="002B0FF8">
          <w:rPr>
            <w:rFonts w:ascii="Times New Roman" w:hAnsi="Times New Roman" w:cs="Times New Roman"/>
            <w:i/>
            <w:sz w:val="24"/>
            <w:szCs w:val="24"/>
          </w:rPr>
          <w:delText>”</w:delText>
        </w:r>
      </w:del>
      <w:ins w:id="14" w:author="Queens Commercial" w:date="2021-10-13T23:28:00Z">
        <w:r w:rsidR="007E0752" w:rsidRPr="00412E88">
          <w:rPr>
            <w:rFonts w:ascii="Times New Roman" w:hAnsi="Times New Roman" w:cs="Times New Roman"/>
            <w:i/>
            <w:sz w:val="24"/>
            <w:szCs w:val="24"/>
          </w:rPr>
          <w:t>”</w:t>
        </w:r>
        <w:r w:rsidR="001425F4">
          <w:rPr>
            <w:rFonts w:ascii="Times New Roman" w:hAnsi="Times New Roman" w:cs="Times New Roman"/>
            <w:iCs/>
            <w:sz w:val="24"/>
            <w:szCs w:val="24"/>
          </w:rPr>
          <w:t>,</w:t>
        </w:r>
      </w:ins>
      <w:r w:rsidR="001425F4">
        <w:rPr>
          <w:rFonts w:ascii="Times New Roman" w:hAnsi="Times New Roman"/>
          <w:sz w:val="24"/>
          <w:rPrChange w:id="15" w:author="Queens Commercial" w:date="2021-10-13T23:28:00Z">
            <w:rPr>
              <w:rFonts w:ascii="Times New Roman" w:hAnsi="Times New Roman"/>
              <w:i/>
              <w:sz w:val="24"/>
            </w:rPr>
          </w:rPrChange>
        </w:rPr>
        <w:t xml:space="preserve"> </w:t>
      </w:r>
      <w:r w:rsidR="00D404F6" w:rsidRPr="00412E88">
        <w:rPr>
          <w:rFonts w:ascii="Times New Roman" w:hAnsi="Times New Roman" w:cs="Times New Roman"/>
          <w:sz w:val="24"/>
          <w:szCs w:val="24"/>
        </w:rPr>
        <w:t>through his words or</w:t>
      </w:r>
      <w:r w:rsidR="00AD7738" w:rsidRPr="00412E88">
        <w:rPr>
          <w:rFonts w:ascii="Times New Roman" w:hAnsi="Times New Roman" w:cs="Times New Roman"/>
          <w:sz w:val="24"/>
          <w:szCs w:val="24"/>
        </w:rPr>
        <w:t xml:space="preserve"> </w:t>
      </w:r>
      <w:r w:rsidR="006367AF" w:rsidRPr="00412E88">
        <w:rPr>
          <w:rFonts w:ascii="Times New Roman" w:hAnsi="Times New Roman" w:cs="Times New Roman"/>
          <w:sz w:val="24"/>
          <w:szCs w:val="24"/>
        </w:rPr>
        <w:t xml:space="preserve">actions </w:t>
      </w:r>
      <w:del w:id="16" w:author="Queens Commercial" w:date="2021-10-13T23:28:00Z">
        <w:r w:rsidR="006367AF" w:rsidRPr="002B0FF8">
          <w:rPr>
            <w:rFonts w:ascii="Times New Roman" w:hAnsi="Times New Roman" w:cs="Times New Roman"/>
            <w:sz w:val="24"/>
            <w:szCs w:val="24"/>
          </w:rPr>
          <w:delText xml:space="preserve">in several ways </w:delText>
        </w:r>
        <w:r w:rsidR="00D404F6" w:rsidRPr="002B0FF8">
          <w:rPr>
            <w:rFonts w:ascii="Times New Roman" w:hAnsi="Times New Roman" w:cs="Times New Roman"/>
            <w:sz w:val="24"/>
            <w:szCs w:val="24"/>
          </w:rPr>
          <w:delText xml:space="preserve">he </w:delText>
        </w:r>
      </w:del>
      <w:r w:rsidR="00D404F6" w:rsidRPr="00412E88">
        <w:rPr>
          <w:rFonts w:ascii="Times New Roman" w:hAnsi="Times New Roman" w:cs="Times New Roman"/>
          <w:sz w:val="24"/>
          <w:szCs w:val="24"/>
        </w:rPr>
        <w:t xml:space="preserve">either </w:t>
      </w:r>
      <w:del w:id="17" w:author="Queens Commercial" w:date="2021-10-13T23:28:00Z">
        <w:r w:rsidR="00D404F6" w:rsidRPr="002B0FF8">
          <w:rPr>
            <w:rFonts w:ascii="Times New Roman" w:hAnsi="Times New Roman" w:cs="Times New Roman"/>
            <w:sz w:val="24"/>
            <w:szCs w:val="24"/>
          </w:rPr>
          <w:delText>support</w:delText>
        </w:r>
      </w:del>
      <w:ins w:id="18" w:author="Queens Commercial" w:date="2021-10-13T23:28:00Z">
        <w:r w:rsidR="00D404F6" w:rsidRPr="00412E88">
          <w:rPr>
            <w:rFonts w:ascii="Times New Roman" w:hAnsi="Times New Roman" w:cs="Times New Roman"/>
            <w:sz w:val="24"/>
            <w:szCs w:val="24"/>
          </w:rPr>
          <w:t>support</w:t>
        </w:r>
        <w:r w:rsidR="001425F4">
          <w:rPr>
            <w:rFonts w:ascii="Times New Roman" w:hAnsi="Times New Roman" w:cs="Times New Roman"/>
            <w:sz w:val="24"/>
            <w:szCs w:val="24"/>
          </w:rPr>
          <w:t>s</w:t>
        </w:r>
      </w:ins>
      <w:r w:rsidR="00D404F6" w:rsidRPr="00412E88">
        <w:rPr>
          <w:rFonts w:ascii="Times New Roman" w:hAnsi="Times New Roman" w:cs="Times New Roman"/>
          <w:sz w:val="24"/>
          <w:szCs w:val="24"/>
        </w:rPr>
        <w:t xml:space="preserve"> or</w:t>
      </w:r>
      <w:r w:rsidR="006367AF" w:rsidRPr="00412E88">
        <w:rPr>
          <w:rFonts w:ascii="Times New Roman" w:hAnsi="Times New Roman" w:cs="Times New Roman"/>
          <w:sz w:val="24"/>
          <w:szCs w:val="24"/>
        </w:rPr>
        <w:t xml:space="preserve"> </w:t>
      </w:r>
      <w:r w:rsidR="00D404F6" w:rsidRPr="00412E88">
        <w:rPr>
          <w:rFonts w:ascii="Times New Roman" w:hAnsi="Times New Roman" w:cs="Times New Roman"/>
          <w:sz w:val="24"/>
          <w:szCs w:val="24"/>
        </w:rPr>
        <w:t>reject</w:t>
      </w:r>
      <w:r w:rsidR="00C2013A" w:rsidRPr="00412E88">
        <w:rPr>
          <w:rFonts w:ascii="Times New Roman" w:hAnsi="Times New Roman" w:cs="Times New Roman"/>
          <w:sz w:val="24"/>
          <w:szCs w:val="24"/>
        </w:rPr>
        <w:t>s</w:t>
      </w:r>
      <w:r w:rsidR="00C30E4E" w:rsidRPr="00412E88">
        <w:rPr>
          <w:rFonts w:ascii="Times New Roman" w:hAnsi="Times New Roman" w:cs="Times New Roman"/>
          <w:sz w:val="24"/>
          <w:szCs w:val="24"/>
        </w:rPr>
        <w:t xml:space="preserve"> </w:t>
      </w:r>
      <w:r w:rsidR="006367AF" w:rsidRPr="00412E88">
        <w:rPr>
          <w:rFonts w:ascii="Times New Roman" w:hAnsi="Times New Roman" w:cs="Times New Roman"/>
          <w:sz w:val="24"/>
          <w:szCs w:val="24"/>
        </w:rPr>
        <w:t xml:space="preserve">ideas of two </w:t>
      </w:r>
      <w:r w:rsidR="00C30E4E" w:rsidRPr="00412E88">
        <w:rPr>
          <w:rFonts w:ascii="Times New Roman" w:hAnsi="Times New Roman" w:cs="Times New Roman"/>
          <w:sz w:val="24"/>
          <w:szCs w:val="24"/>
        </w:rPr>
        <w:t xml:space="preserve">supplementary </w:t>
      </w:r>
      <w:r w:rsidR="0063521B" w:rsidRPr="00412E88">
        <w:rPr>
          <w:rFonts w:ascii="Times New Roman" w:hAnsi="Times New Roman" w:cs="Times New Roman"/>
          <w:sz w:val="24"/>
          <w:szCs w:val="24"/>
        </w:rPr>
        <w:t xml:space="preserve">historical </w:t>
      </w:r>
      <w:r w:rsidR="00C30E4E" w:rsidRPr="00412E88">
        <w:rPr>
          <w:rFonts w:ascii="Times New Roman" w:hAnsi="Times New Roman" w:cs="Times New Roman"/>
          <w:sz w:val="24"/>
          <w:szCs w:val="24"/>
        </w:rPr>
        <w:t>reading</w:t>
      </w:r>
      <w:r w:rsidR="00ED1967" w:rsidRPr="00412E88">
        <w:rPr>
          <w:rFonts w:ascii="Times New Roman" w:hAnsi="Times New Roman" w:cs="Times New Roman"/>
          <w:sz w:val="24"/>
          <w:szCs w:val="24"/>
        </w:rPr>
        <w:t>s</w:t>
      </w:r>
      <w:r w:rsidR="00C30E4E" w:rsidRPr="00412E88">
        <w:rPr>
          <w:rFonts w:ascii="Times New Roman" w:hAnsi="Times New Roman" w:cs="Times New Roman"/>
          <w:sz w:val="24"/>
          <w:szCs w:val="24"/>
        </w:rPr>
        <w:t xml:space="preserve"> namely </w:t>
      </w:r>
      <w:r w:rsidR="009827D5" w:rsidRPr="00412E88">
        <w:rPr>
          <w:rFonts w:ascii="Times New Roman" w:hAnsi="Times New Roman" w:cs="Times New Roman"/>
          <w:sz w:val="24"/>
          <w:szCs w:val="24"/>
        </w:rPr>
        <w:t>“</w:t>
      </w:r>
      <w:r w:rsidR="009827D5" w:rsidRPr="00412E88">
        <w:rPr>
          <w:rFonts w:ascii="Times New Roman" w:hAnsi="Times New Roman" w:cs="Times New Roman"/>
          <w:i/>
          <w:sz w:val="24"/>
          <w:szCs w:val="24"/>
        </w:rPr>
        <w:t>A Speech Before the NNBL”</w:t>
      </w:r>
      <w:r w:rsidR="009827D5" w:rsidRPr="00412E88">
        <w:rPr>
          <w:rFonts w:ascii="Times New Roman" w:hAnsi="Times New Roman" w:cs="Times New Roman"/>
          <w:sz w:val="24"/>
          <w:szCs w:val="24"/>
        </w:rPr>
        <w:t xml:space="preserve"> by </w:t>
      </w:r>
      <w:r w:rsidR="00EC0E17" w:rsidRPr="00412E88">
        <w:rPr>
          <w:rFonts w:ascii="Times New Roman" w:hAnsi="Times New Roman" w:cs="Times New Roman"/>
          <w:sz w:val="24"/>
          <w:szCs w:val="24"/>
        </w:rPr>
        <w:t>Booker T. Washington, and “</w:t>
      </w:r>
      <w:r w:rsidR="00EC0E17" w:rsidRPr="00412E88">
        <w:rPr>
          <w:rFonts w:ascii="Times New Roman" w:hAnsi="Times New Roman" w:cs="Times New Roman"/>
          <w:i/>
          <w:sz w:val="24"/>
          <w:szCs w:val="24"/>
        </w:rPr>
        <w:t xml:space="preserve">Nonviolence and Racial </w:t>
      </w:r>
      <w:r w:rsidR="003300CD" w:rsidRPr="00412E88">
        <w:rPr>
          <w:rFonts w:ascii="Times New Roman" w:hAnsi="Times New Roman" w:cs="Times New Roman"/>
          <w:i/>
          <w:sz w:val="24"/>
          <w:szCs w:val="24"/>
        </w:rPr>
        <w:t>Justice”</w:t>
      </w:r>
      <w:r w:rsidR="001D0C6C" w:rsidRPr="00412E88">
        <w:rPr>
          <w:rFonts w:ascii="Times New Roman" w:hAnsi="Times New Roman" w:cs="Times New Roman"/>
          <w:sz w:val="24"/>
          <w:szCs w:val="24"/>
        </w:rPr>
        <w:t xml:space="preserve"> by </w:t>
      </w:r>
      <w:del w:id="19" w:author="Queens Commercial" w:date="2021-10-13T23:28:00Z">
        <w:r w:rsidR="001D0C6C" w:rsidRPr="002B0FF8">
          <w:rPr>
            <w:rFonts w:ascii="Times New Roman" w:hAnsi="Times New Roman" w:cs="Times New Roman"/>
            <w:sz w:val="24"/>
            <w:szCs w:val="24"/>
          </w:rPr>
          <w:delText xml:space="preserve">King, </w:delText>
        </w:r>
      </w:del>
      <w:r w:rsidR="001D0C6C" w:rsidRPr="00412E88">
        <w:rPr>
          <w:rFonts w:ascii="Times New Roman" w:hAnsi="Times New Roman" w:cs="Times New Roman"/>
          <w:sz w:val="24"/>
          <w:szCs w:val="24"/>
        </w:rPr>
        <w:t>Martin Luther</w:t>
      </w:r>
      <w:ins w:id="20" w:author="Queens Commercial" w:date="2021-10-13T23:28:00Z">
        <w:r w:rsidR="00412E88">
          <w:rPr>
            <w:rFonts w:ascii="Times New Roman" w:hAnsi="Times New Roman" w:cs="Times New Roman"/>
            <w:sz w:val="24"/>
            <w:szCs w:val="24"/>
          </w:rPr>
          <w:t xml:space="preserve"> King </w:t>
        </w:r>
      </w:ins>
      <w:r w:rsidR="00914E50" w:rsidRPr="00412E88">
        <w:rPr>
          <w:rFonts w:ascii="Times New Roman" w:hAnsi="Times New Roman" w:cs="Times New Roman"/>
          <w:sz w:val="24"/>
          <w:szCs w:val="24"/>
        </w:rPr>
        <w:t>(MLK)</w:t>
      </w:r>
      <w:r w:rsidR="001D0C6C" w:rsidRPr="00412E88">
        <w:rPr>
          <w:rFonts w:ascii="Times New Roman" w:hAnsi="Times New Roman" w:cs="Times New Roman"/>
          <w:sz w:val="24"/>
          <w:szCs w:val="24"/>
        </w:rPr>
        <w:t>.</w:t>
      </w:r>
      <w:r w:rsidR="00945533" w:rsidRPr="00412E88">
        <w:rPr>
          <w:rFonts w:ascii="Times New Roman" w:hAnsi="Times New Roman" w:cs="Times New Roman"/>
          <w:sz w:val="24"/>
          <w:szCs w:val="24"/>
        </w:rPr>
        <w:t xml:space="preserve"> The novel </w:t>
      </w:r>
      <w:r w:rsidR="006E53AE" w:rsidRPr="00412E88">
        <w:rPr>
          <w:rFonts w:ascii="Times New Roman" w:hAnsi="Times New Roman" w:cs="Times New Roman"/>
          <w:sz w:val="24"/>
          <w:szCs w:val="24"/>
        </w:rPr>
        <w:t>describes</w:t>
      </w:r>
      <w:r w:rsidR="00945533" w:rsidRPr="00412E88">
        <w:rPr>
          <w:rFonts w:ascii="Times New Roman" w:hAnsi="Times New Roman" w:cs="Times New Roman"/>
          <w:sz w:val="24"/>
          <w:szCs w:val="24"/>
        </w:rPr>
        <w:t xml:space="preserve"> the harsh truth of </w:t>
      </w:r>
      <w:r w:rsidR="006E53AE" w:rsidRPr="00412E88">
        <w:rPr>
          <w:rFonts w:ascii="Times New Roman" w:hAnsi="Times New Roman" w:cs="Times New Roman"/>
          <w:sz w:val="24"/>
          <w:szCs w:val="24"/>
        </w:rPr>
        <w:t>black</w:t>
      </w:r>
      <w:r w:rsidR="00945533" w:rsidRPr="00412E88">
        <w:rPr>
          <w:rFonts w:ascii="Times New Roman" w:hAnsi="Times New Roman" w:cs="Times New Roman"/>
          <w:sz w:val="24"/>
          <w:szCs w:val="24"/>
        </w:rPr>
        <w:t xml:space="preserve"> life </w:t>
      </w:r>
      <w:r w:rsidR="006E53AE" w:rsidRPr="00412E88">
        <w:rPr>
          <w:rFonts w:ascii="Times New Roman" w:hAnsi="Times New Roman" w:cs="Times New Roman"/>
          <w:sz w:val="24"/>
          <w:szCs w:val="24"/>
        </w:rPr>
        <w:t xml:space="preserve">and </w:t>
      </w:r>
      <w:r w:rsidR="00ED1967" w:rsidRPr="00412E88">
        <w:rPr>
          <w:rFonts w:ascii="Times New Roman" w:hAnsi="Times New Roman" w:cs="Times New Roman"/>
          <w:sz w:val="24"/>
          <w:szCs w:val="24"/>
        </w:rPr>
        <w:t xml:space="preserve">the </w:t>
      </w:r>
      <w:r w:rsidR="006E53AE" w:rsidRPr="00412E88">
        <w:rPr>
          <w:rFonts w:ascii="Times New Roman" w:hAnsi="Times New Roman" w:cs="Times New Roman"/>
          <w:sz w:val="24"/>
          <w:szCs w:val="24"/>
        </w:rPr>
        <w:t xml:space="preserve">effects associated </w:t>
      </w:r>
      <w:r w:rsidR="00ED1967" w:rsidRPr="00412E88">
        <w:rPr>
          <w:rFonts w:ascii="Times New Roman" w:hAnsi="Times New Roman" w:cs="Times New Roman"/>
          <w:sz w:val="24"/>
          <w:szCs w:val="24"/>
        </w:rPr>
        <w:t>with</w:t>
      </w:r>
      <w:r w:rsidR="000F41EC" w:rsidRPr="00412E88">
        <w:rPr>
          <w:rFonts w:ascii="Times New Roman" w:hAnsi="Times New Roman" w:cs="Times New Roman"/>
          <w:sz w:val="24"/>
          <w:szCs w:val="24"/>
        </w:rPr>
        <w:t xml:space="preserve"> the concept of racism where Bob </w:t>
      </w:r>
      <w:r w:rsidR="00046714" w:rsidRPr="00412E88">
        <w:rPr>
          <w:rFonts w:ascii="Times New Roman" w:hAnsi="Times New Roman" w:cs="Times New Roman"/>
          <w:sz w:val="24"/>
          <w:szCs w:val="24"/>
        </w:rPr>
        <w:t>Jones</w:t>
      </w:r>
      <w:ins w:id="21" w:author="Queens Commercial" w:date="2021-10-13T23:28:00Z">
        <w:r w:rsidR="001425F4">
          <w:rPr>
            <w:rFonts w:ascii="Times New Roman" w:hAnsi="Times New Roman" w:cs="Times New Roman"/>
            <w:sz w:val="24"/>
            <w:szCs w:val="24"/>
          </w:rPr>
          <w:t>,</w:t>
        </w:r>
      </w:ins>
      <w:r w:rsidR="00046714" w:rsidRPr="00412E88">
        <w:rPr>
          <w:rFonts w:ascii="Times New Roman" w:hAnsi="Times New Roman" w:cs="Times New Roman"/>
          <w:sz w:val="24"/>
          <w:szCs w:val="24"/>
        </w:rPr>
        <w:t xml:space="preserve"> a</w:t>
      </w:r>
      <w:r w:rsidR="00780992" w:rsidRPr="00412E88">
        <w:rPr>
          <w:rFonts w:ascii="Times New Roman" w:hAnsi="Times New Roman" w:cs="Times New Roman"/>
          <w:sz w:val="24"/>
          <w:szCs w:val="24"/>
        </w:rPr>
        <w:t xml:space="preserve"> black </w:t>
      </w:r>
      <w:r w:rsidR="00046714" w:rsidRPr="00412E88">
        <w:rPr>
          <w:rFonts w:ascii="Times New Roman" w:hAnsi="Times New Roman" w:cs="Times New Roman"/>
          <w:sz w:val="24"/>
          <w:szCs w:val="24"/>
        </w:rPr>
        <w:t>man</w:t>
      </w:r>
      <w:ins w:id="22" w:author="Queens Commercial" w:date="2021-10-13T23:28:00Z">
        <w:r w:rsidR="001425F4">
          <w:rPr>
            <w:rFonts w:ascii="Times New Roman" w:hAnsi="Times New Roman" w:cs="Times New Roman"/>
            <w:sz w:val="24"/>
            <w:szCs w:val="24"/>
          </w:rPr>
          <w:t>,</w:t>
        </w:r>
      </w:ins>
      <w:r w:rsidR="00046714" w:rsidRPr="00412E88">
        <w:rPr>
          <w:rFonts w:ascii="Times New Roman" w:hAnsi="Times New Roman" w:cs="Times New Roman"/>
          <w:sz w:val="24"/>
          <w:szCs w:val="24"/>
        </w:rPr>
        <w:t xml:space="preserve"> lives</w:t>
      </w:r>
      <w:r w:rsidR="00780992" w:rsidRPr="00412E88">
        <w:rPr>
          <w:rFonts w:ascii="Times New Roman" w:hAnsi="Times New Roman" w:cs="Times New Roman"/>
          <w:sz w:val="24"/>
          <w:szCs w:val="24"/>
        </w:rPr>
        <w:t xml:space="preserve"> </w:t>
      </w:r>
      <w:r w:rsidR="007F7601" w:rsidRPr="00412E88">
        <w:rPr>
          <w:rFonts w:ascii="Times New Roman" w:hAnsi="Times New Roman" w:cs="Times New Roman"/>
          <w:sz w:val="24"/>
          <w:szCs w:val="24"/>
        </w:rPr>
        <w:t>every day</w:t>
      </w:r>
      <w:r w:rsidR="00F65BC7" w:rsidRPr="00412E88">
        <w:rPr>
          <w:rFonts w:ascii="Times New Roman" w:hAnsi="Times New Roman" w:cs="Times New Roman"/>
          <w:sz w:val="24"/>
          <w:szCs w:val="24"/>
        </w:rPr>
        <w:t xml:space="preserve"> in fear </w:t>
      </w:r>
      <w:r w:rsidR="00ED1967" w:rsidRPr="00412E88">
        <w:rPr>
          <w:rFonts w:ascii="Times New Roman" w:hAnsi="Times New Roman" w:cs="Times New Roman"/>
          <w:sz w:val="24"/>
          <w:szCs w:val="24"/>
        </w:rPr>
        <w:t>of</w:t>
      </w:r>
      <w:r w:rsidR="00745B65" w:rsidRPr="00412E88">
        <w:rPr>
          <w:rFonts w:ascii="Times New Roman" w:hAnsi="Times New Roman" w:cs="Times New Roman"/>
          <w:sz w:val="24"/>
          <w:szCs w:val="24"/>
        </w:rPr>
        <w:t xml:space="preserve"> being black in </w:t>
      </w:r>
      <w:r w:rsidR="00ED1967" w:rsidRPr="00412E88">
        <w:rPr>
          <w:rFonts w:ascii="Times New Roman" w:hAnsi="Times New Roman" w:cs="Times New Roman"/>
          <w:sz w:val="24"/>
          <w:szCs w:val="24"/>
        </w:rPr>
        <w:t xml:space="preserve">the </w:t>
      </w:r>
      <w:r w:rsidR="00745B65" w:rsidRPr="00412E88">
        <w:rPr>
          <w:rFonts w:ascii="Times New Roman" w:hAnsi="Times New Roman" w:cs="Times New Roman"/>
          <w:sz w:val="24"/>
          <w:szCs w:val="24"/>
        </w:rPr>
        <w:t>white land</w:t>
      </w:r>
      <w:r w:rsidR="007F7601" w:rsidRPr="00412E88">
        <w:rPr>
          <w:rFonts w:ascii="Times New Roman" w:hAnsi="Times New Roman" w:cs="Times New Roman"/>
          <w:sz w:val="24"/>
          <w:szCs w:val="24"/>
        </w:rPr>
        <w:t xml:space="preserve">. </w:t>
      </w:r>
      <w:r w:rsidR="00D34BEA" w:rsidRPr="00412E88">
        <w:rPr>
          <w:rFonts w:ascii="Times New Roman" w:hAnsi="Times New Roman" w:cs="Times New Roman"/>
          <w:sz w:val="24"/>
          <w:szCs w:val="24"/>
        </w:rPr>
        <w:t xml:space="preserve">Effects of racism </w:t>
      </w:r>
      <w:del w:id="23" w:author="Queens Commercial" w:date="2021-10-13T23:28:00Z">
        <w:r w:rsidR="00D34BEA" w:rsidRPr="002B0FF8">
          <w:rPr>
            <w:rFonts w:ascii="Times New Roman" w:hAnsi="Times New Roman" w:cs="Times New Roman"/>
            <w:sz w:val="24"/>
            <w:szCs w:val="24"/>
          </w:rPr>
          <w:delText>plagued</w:delText>
        </w:r>
      </w:del>
      <w:ins w:id="24" w:author="Queens Commercial" w:date="2021-10-13T23:28:00Z">
        <w:r w:rsidR="00D34BEA" w:rsidRPr="00412E88">
          <w:rPr>
            <w:rFonts w:ascii="Times New Roman" w:hAnsi="Times New Roman" w:cs="Times New Roman"/>
            <w:sz w:val="24"/>
            <w:szCs w:val="24"/>
          </w:rPr>
          <w:t>plague</w:t>
        </w:r>
      </w:ins>
      <w:r w:rsidR="00D34BEA" w:rsidRPr="00412E88">
        <w:rPr>
          <w:rFonts w:ascii="Times New Roman" w:hAnsi="Times New Roman" w:cs="Times New Roman"/>
          <w:sz w:val="24"/>
          <w:szCs w:val="24"/>
        </w:rPr>
        <w:t xml:space="preserve"> him</w:t>
      </w:r>
      <w:r w:rsidR="00C37C50" w:rsidRPr="00412E88">
        <w:rPr>
          <w:rFonts w:ascii="Times New Roman" w:hAnsi="Times New Roman" w:cs="Times New Roman"/>
          <w:sz w:val="24"/>
          <w:szCs w:val="24"/>
        </w:rPr>
        <w:t xml:space="preserve"> on the way he behave</w:t>
      </w:r>
      <w:r w:rsidR="001425F4">
        <w:rPr>
          <w:rFonts w:ascii="Times New Roman" w:hAnsi="Times New Roman" w:cs="Times New Roman"/>
          <w:sz w:val="24"/>
          <w:szCs w:val="24"/>
        </w:rPr>
        <w:t>s</w:t>
      </w:r>
      <w:r w:rsidR="00C37C50" w:rsidRPr="00412E88">
        <w:rPr>
          <w:rFonts w:ascii="Times New Roman" w:hAnsi="Times New Roman" w:cs="Times New Roman"/>
          <w:sz w:val="24"/>
          <w:szCs w:val="24"/>
        </w:rPr>
        <w:t>, think</w:t>
      </w:r>
      <w:r w:rsidR="00057161" w:rsidRPr="00412E88">
        <w:rPr>
          <w:rFonts w:ascii="Times New Roman" w:hAnsi="Times New Roman" w:cs="Times New Roman"/>
          <w:sz w:val="24"/>
          <w:szCs w:val="24"/>
        </w:rPr>
        <w:t>s</w:t>
      </w:r>
      <w:r w:rsidR="00C37C50" w:rsidRPr="00412E88">
        <w:rPr>
          <w:rFonts w:ascii="Times New Roman" w:hAnsi="Times New Roman" w:cs="Times New Roman"/>
          <w:sz w:val="24"/>
          <w:szCs w:val="24"/>
        </w:rPr>
        <w:t>, and feel</w:t>
      </w:r>
      <w:r w:rsidR="00057161" w:rsidRPr="00412E88">
        <w:rPr>
          <w:rFonts w:ascii="Times New Roman" w:hAnsi="Times New Roman" w:cs="Times New Roman"/>
          <w:sz w:val="24"/>
          <w:szCs w:val="24"/>
        </w:rPr>
        <w:t>s</w:t>
      </w:r>
      <w:r w:rsidR="00C37C50" w:rsidRPr="00412E88">
        <w:rPr>
          <w:rFonts w:ascii="Times New Roman" w:hAnsi="Times New Roman" w:cs="Times New Roman"/>
          <w:sz w:val="24"/>
          <w:szCs w:val="24"/>
        </w:rPr>
        <w:t xml:space="preserve"> especially</w:t>
      </w:r>
      <w:r w:rsidR="00057161" w:rsidRPr="00412E88">
        <w:rPr>
          <w:rFonts w:ascii="Times New Roman" w:hAnsi="Times New Roman" w:cs="Times New Roman"/>
          <w:sz w:val="24"/>
          <w:szCs w:val="24"/>
        </w:rPr>
        <w:t xml:space="preserve"> at the end of the novel where he </w:t>
      </w:r>
      <w:del w:id="25" w:author="Queens Commercial" w:date="2021-10-13T23:28:00Z">
        <w:r w:rsidR="00057161" w:rsidRPr="002B0FF8">
          <w:rPr>
            <w:rFonts w:ascii="Times New Roman" w:hAnsi="Times New Roman" w:cs="Times New Roman"/>
            <w:sz w:val="24"/>
            <w:szCs w:val="24"/>
          </w:rPr>
          <w:delText>was</w:delText>
        </w:r>
      </w:del>
      <w:ins w:id="26" w:author="Queens Commercial" w:date="2021-10-13T23:28:00Z">
        <w:r w:rsidR="001425F4">
          <w:rPr>
            <w:rFonts w:ascii="Times New Roman" w:hAnsi="Times New Roman" w:cs="Times New Roman"/>
            <w:sz w:val="24"/>
            <w:szCs w:val="24"/>
          </w:rPr>
          <w:t>i</w:t>
        </w:r>
        <w:r w:rsidR="00057161" w:rsidRPr="00412E88">
          <w:rPr>
            <w:rFonts w:ascii="Times New Roman" w:hAnsi="Times New Roman" w:cs="Times New Roman"/>
            <w:sz w:val="24"/>
            <w:szCs w:val="24"/>
          </w:rPr>
          <w:t>s</w:t>
        </w:r>
      </w:ins>
      <w:r w:rsidR="00057161" w:rsidRPr="00412E88">
        <w:rPr>
          <w:rFonts w:ascii="Times New Roman" w:hAnsi="Times New Roman" w:cs="Times New Roman"/>
          <w:sz w:val="24"/>
          <w:szCs w:val="24"/>
        </w:rPr>
        <w:t xml:space="preserve"> accused of a serious crime that he did not commit.</w:t>
      </w:r>
      <w:r w:rsidR="00C37C50" w:rsidRPr="00412E88">
        <w:rPr>
          <w:rFonts w:ascii="Times New Roman" w:hAnsi="Times New Roman" w:cs="Times New Roman"/>
          <w:sz w:val="24"/>
          <w:szCs w:val="24"/>
        </w:rPr>
        <w:t xml:space="preserve"> </w:t>
      </w:r>
      <w:r w:rsidR="00445F68" w:rsidRPr="00412E88">
        <w:rPr>
          <w:rFonts w:ascii="Times New Roman" w:hAnsi="Times New Roman" w:cs="Times New Roman"/>
          <w:sz w:val="24"/>
          <w:szCs w:val="24"/>
        </w:rPr>
        <w:t xml:space="preserve">Booker T. Washington was Africa-American </w:t>
      </w:r>
      <w:r w:rsidR="00227D88" w:rsidRPr="00412E88">
        <w:rPr>
          <w:rFonts w:ascii="Times New Roman" w:hAnsi="Times New Roman" w:cs="Times New Roman"/>
          <w:sz w:val="24"/>
          <w:szCs w:val="24"/>
        </w:rPr>
        <w:t>who was selected to be the spokesperson during a white pred</w:t>
      </w:r>
      <w:r w:rsidR="0030199B" w:rsidRPr="00412E88">
        <w:rPr>
          <w:rFonts w:ascii="Times New Roman" w:hAnsi="Times New Roman" w:cs="Times New Roman"/>
          <w:sz w:val="24"/>
          <w:szCs w:val="24"/>
        </w:rPr>
        <w:t xml:space="preserve">ominantly white audience in </w:t>
      </w:r>
      <w:r w:rsidR="0064486B" w:rsidRPr="00412E88">
        <w:rPr>
          <w:rFonts w:ascii="Times New Roman" w:hAnsi="Times New Roman" w:cs="Times New Roman"/>
          <w:sz w:val="24"/>
          <w:szCs w:val="24"/>
        </w:rPr>
        <w:t>Atlanta</w:t>
      </w:r>
      <w:r w:rsidR="0030199B" w:rsidRPr="00412E88">
        <w:rPr>
          <w:rFonts w:ascii="Times New Roman" w:hAnsi="Times New Roman" w:cs="Times New Roman"/>
          <w:sz w:val="24"/>
          <w:szCs w:val="24"/>
        </w:rPr>
        <w:t xml:space="preserve"> on September 18, 1895</w:t>
      </w:r>
      <w:del w:id="27" w:author="Queens Commercial" w:date="2021-10-13T23:28:00Z">
        <w:r w:rsidR="0030199B" w:rsidRPr="002B0FF8">
          <w:rPr>
            <w:rFonts w:ascii="Times New Roman" w:hAnsi="Times New Roman" w:cs="Times New Roman"/>
            <w:sz w:val="24"/>
            <w:szCs w:val="24"/>
          </w:rPr>
          <w:delText>,</w:delText>
        </w:r>
        <w:r w:rsidR="00BA0FAB" w:rsidRPr="002B0FF8">
          <w:rPr>
            <w:rFonts w:ascii="Times New Roman" w:hAnsi="Times New Roman" w:cs="Times New Roman"/>
            <w:sz w:val="24"/>
            <w:szCs w:val="24"/>
          </w:rPr>
          <w:delText xml:space="preserve"> </w:delText>
        </w:r>
        <w:r w:rsidR="00D404F6" w:rsidRPr="002B0FF8">
          <w:rPr>
            <w:rFonts w:ascii="Times New Roman" w:hAnsi="Times New Roman" w:cs="Times New Roman"/>
            <w:sz w:val="24"/>
            <w:szCs w:val="24"/>
          </w:rPr>
          <w:delText>in</w:delText>
        </w:r>
      </w:del>
      <w:ins w:id="28" w:author="Queens Commercial" w:date="2021-10-13T23:28:00Z">
        <w:r w:rsidR="001425F4">
          <w:rPr>
            <w:rFonts w:ascii="Times New Roman" w:hAnsi="Times New Roman" w:cs="Times New Roman"/>
            <w:sz w:val="24"/>
            <w:szCs w:val="24"/>
          </w:rPr>
          <w:t>. I</w:t>
        </w:r>
        <w:r w:rsidR="00D404F6" w:rsidRPr="00412E88">
          <w:rPr>
            <w:rFonts w:ascii="Times New Roman" w:hAnsi="Times New Roman" w:cs="Times New Roman"/>
            <w:sz w:val="24"/>
            <w:szCs w:val="24"/>
          </w:rPr>
          <w:t>n</w:t>
        </w:r>
      </w:ins>
      <w:r w:rsidR="00D404F6" w:rsidRPr="00412E88">
        <w:rPr>
          <w:rFonts w:ascii="Times New Roman" w:hAnsi="Times New Roman" w:cs="Times New Roman"/>
          <w:sz w:val="24"/>
          <w:szCs w:val="24"/>
        </w:rPr>
        <w:t xml:space="preserve"> his speech</w:t>
      </w:r>
      <w:ins w:id="29" w:author="Queens Commercial" w:date="2021-10-13T23:28:00Z">
        <w:r w:rsidR="001425F4">
          <w:rPr>
            <w:rFonts w:ascii="Times New Roman" w:hAnsi="Times New Roman" w:cs="Times New Roman"/>
            <w:sz w:val="24"/>
            <w:szCs w:val="24"/>
          </w:rPr>
          <w:t>,</w:t>
        </w:r>
      </w:ins>
      <w:r w:rsidR="00D404F6" w:rsidRPr="00412E88">
        <w:rPr>
          <w:rFonts w:ascii="Times New Roman" w:hAnsi="Times New Roman" w:cs="Times New Roman"/>
          <w:sz w:val="24"/>
          <w:szCs w:val="24"/>
        </w:rPr>
        <w:t xml:space="preserve"> he </w:t>
      </w:r>
      <w:r w:rsidR="00BA0FAB" w:rsidRPr="00412E88">
        <w:rPr>
          <w:rFonts w:ascii="Times New Roman" w:hAnsi="Times New Roman" w:cs="Times New Roman"/>
          <w:sz w:val="24"/>
          <w:szCs w:val="24"/>
        </w:rPr>
        <w:t xml:space="preserve">addressed the issue of </w:t>
      </w:r>
      <w:r w:rsidR="0064486B" w:rsidRPr="00412E88">
        <w:rPr>
          <w:rFonts w:ascii="Times New Roman" w:hAnsi="Times New Roman" w:cs="Times New Roman"/>
          <w:sz w:val="24"/>
          <w:szCs w:val="24"/>
        </w:rPr>
        <w:t>racism</w:t>
      </w:r>
      <w:r w:rsidR="00BA0FAB" w:rsidRPr="00412E88">
        <w:rPr>
          <w:rFonts w:ascii="Times New Roman" w:hAnsi="Times New Roman" w:cs="Times New Roman"/>
          <w:sz w:val="24"/>
          <w:szCs w:val="24"/>
        </w:rPr>
        <w:t xml:space="preserve"> where he </w:t>
      </w:r>
      <w:r w:rsidR="004664C4" w:rsidRPr="00412E88">
        <w:rPr>
          <w:rFonts w:ascii="Times New Roman" w:hAnsi="Times New Roman" w:cs="Times New Roman"/>
          <w:sz w:val="24"/>
          <w:szCs w:val="24"/>
        </w:rPr>
        <w:t>suggested</w:t>
      </w:r>
      <w:r w:rsidR="00BA0FAB" w:rsidRPr="00412E88">
        <w:rPr>
          <w:rFonts w:ascii="Times New Roman" w:hAnsi="Times New Roman" w:cs="Times New Roman"/>
          <w:sz w:val="24"/>
          <w:szCs w:val="24"/>
        </w:rPr>
        <w:t xml:space="preserve"> that </w:t>
      </w:r>
      <w:r w:rsidR="0058669C" w:rsidRPr="00412E88">
        <w:rPr>
          <w:rFonts w:ascii="Times New Roman" w:hAnsi="Times New Roman" w:cs="Times New Roman"/>
          <w:sz w:val="24"/>
          <w:szCs w:val="24"/>
        </w:rPr>
        <w:t>African-American</w:t>
      </w:r>
      <w:r w:rsidR="00ED1967" w:rsidRPr="00412E88">
        <w:rPr>
          <w:rFonts w:ascii="Times New Roman" w:hAnsi="Times New Roman" w:cs="Times New Roman"/>
          <w:sz w:val="24"/>
          <w:szCs w:val="24"/>
        </w:rPr>
        <w:t>s</w:t>
      </w:r>
      <w:r w:rsidR="0058669C" w:rsidRPr="00412E88">
        <w:rPr>
          <w:rFonts w:ascii="Times New Roman" w:hAnsi="Times New Roman" w:cs="Times New Roman"/>
          <w:sz w:val="24"/>
          <w:szCs w:val="24"/>
        </w:rPr>
        <w:t xml:space="preserve"> should not focus </w:t>
      </w:r>
      <w:r w:rsidR="009748F3" w:rsidRPr="00412E88">
        <w:rPr>
          <w:rFonts w:ascii="Times New Roman" w:hAnsi="Times New Roman" w:cs="Times New Roman"/>
          <w:sz w:val="24"/>
          <w:szCs w:val="24"/>
        </w:rPr>
        <w:t>on political and social equality,</w:t>
      </w:r>
      <w:r w:rsidR="001425F4">
        <w:rPr>
          <w:rFonts w:ascii="Times New Roman" w:hAnsi="Times New Roman" w:cs="Times New Roman"/>
          <w:sz w:val="24"/>
          <w:szCs w:val="24"/>
        </w:rPr>
        <w:t xml:space="preserve"> </w:t>
      </w:r>
      <w:ins w:id="30" w:author="Queens Commercial" w:date="2021-10-13T23:28:00Z">
        <w:r w:rsidR="001425F4">
          <w:rPr>
            <w:rFonts w:ascii="Times New Roman" w:hAnsi="Times New Roman" w:cs="Times New Roman"/>
            <w:sz w:val="24"/>
            <w:szCs w:val="24"/>
          </w:rPr>
          <w:t>but</w:t>
        </w:r>
        <w:r w:rsidR="009748F3" w:rsidRPr="00412E88">
          <w:rPr>
            <w:rFonts w:ascii="Times New Roman" w:hAnsi="Times New Roman" w:cs="Times New Roman"/>
            <w:sz w:val="24"/>
            <w:szCs w:val="24"/>
          </w:rPr>
          <w:t xml:space="preserve"> </w:t>
        </w:r>
      </w:ins>
      <w:r w:rsidR="009748F3" w:rsidRPr="00412E88">
        <w:rPr>
          <w:rFonts w:ascii="Times New Roman" w:hAnsi="Times New Roman" w:cs="Times New Roman"/>
          <w:sz w:val="24"/>
          <w:szCs w:val="24"/>
        </w:rPr>
        <w:t>rather they should work hard, earn respect</w:t>
      </w:r>
      <w:r w:rsidR="009066A0" w:rsidRPr="00412E88">
        <w:rPr>
          <w:rFonts w:ascii="Times New Roman" w:hAnsi="Times New Roman" w:cs="Times New Roman"/>
          <w:sz w:val="24"/>
          <w:szCs w:val="24"/>
        </w:rPr>
        <w:t>, and acquire vocational training to play</w:t>
      </w:r>
      <w:ins w:id="31" w:author="Queens Commercial" w:date="2021-10-13T23:28:00Z">
        <w:r w:rsidR="001425F4">
          <w:rPr>
            <w:rFonts w:ascii="Times New Roman" w:hAnsi="Times New Roman" w:cs="Times New Roman"/>
            <w:sz w:val="24"/>
            <w:szCs w:val="24"/>
          </w:rPr>
          <w:t xml:space="preserve"> a central</w:t>
        </w:r>
      </w:ins>
      <w:r w:rsidR="001425F4">
        <w:rPr>
          <w:rFonts w:ascii="Times New Roman" w:hAnsi="Times New Roman" w:cs="Times New Roman"/>
          <w:sz w:val="24"/>
          <w:szCs w:val="24"/>
        </w:rPr>
        <w:t xml:space="preserve"> </w:t>
      </w:r>
      <w:r w:rsidR="009066A0" w:rsidRPr="00412E88">
        <w:rPr>
          <w:rFonts w:ascii="Times New Roman" w:hAnsi="Times New Roman" w:cs="Times New Roman"/>
          <w:sz w:val="24"/>
          <w:szCs w:val="24"/>
        </w:rPr>
        <w:t>role in the economic development as</w:t>
      </w:r>
      <w:r w:rsidR="00A21358" w:rsidRPr="00412E88">
        <w:rPr>
          <w:rFonts w:ascii="Times New Roman" w:hAnsi="Times New Roman" w:cs="Times New Roman"/>
          <w:sz w:val="24"/>
          <w:szCs w:val="24"/>
        </w:rPr>
        <w:t xml:space="preserve"> it was the way for them to gain respect from the white society and be gra</w:t>
      </w:r>
      <w:r w:rsidR="004A50A8" w:rsidRPr="00412E88">
        <w:rPr>
          <w:rFonts w:ascii="Times New Roman" w:hAnsi="Times New Roman" w:cs="Times New Roman"/>
          <w:sz w:val="24"/>
          <w:szCs w:val="24"/>
        </w:rPr>
        <w:t xml:space="preserve">nted rights in full citizenship. </w:t>
      </w:r>
      <w:r w:rsidR="00A74B7B" w:rsidRPr="00412E88">
        <w:rPr>
          <w:rFonts w:ascii="Times New Roman" w:hAnsi="Times New Roman" w:cs="Times New Roman"/>
          <w:sz w:val="24"/>
          <w:szCs w:val="24"/>
        </w:rPr>
        <w:t xml:space="preserve">On the other hand, </w:t>
      </w:r>
      <w:del w:id="32" w:author="Queens Commercial" w:date="2021-10-13T23:28:00Z">
        <w:r w:rsidR="00A74B7B" w:rsidRPr="002B0FF8">
          <w:rPr>
            <w:rFonts w:ascii="Times New Roman" w:hAnsi="Times New Roman" w:cs="Times New Roman"/>
            <w:sz w:val="24"/>
            <w:szCs w:val="24"/>
          </w:rPr>
          <w:delText>MLK</w:delText>
        </w:r>
      </w:del>
      <w:ins w:id="33" w:author="Queens Commercial" w:date="2021-10-13T23:28:00Z">
        <w:r w:rsidR="00A74B7B" w:rsidRPr="00412E88">
          <w:rPr>
            <w:rFonts w:ascii="Times New Roman" w:hAnsi="Times New Roman" w:cs="Times New Roman"/>
            <w:sz w:val="24"/>
            <w:szCs w:val="24"/>
          </w:rPr>
          <w:t>MLK</w:t>
        </w:r>
        <w:r w:rsidR="0043400B">
          <w:rPr>
            <w:rFonts w:ascii="Times New Roman" w:hAnsi="Times New Roman" w:cs="Times New Roman"/>
            <w:sz w:val="24"/>
            <w:szCs w:val="24"/>
          </w:rPr>
          <w:t>’s</w:t>
        </w:r>
      </w:ins>
      <w:r w:rsidR="0043400B">
        <w:rPr>
          <w:rFonts w:ascii="Times New Roman" w:hAnsi="Times New Roman" w:cs="Times New Roman"/>
          <w:sz w:val="24"/>
          <w:szCs w:val="24"/>
        </w:rPr>
        <w:t xml:space="preserve"> </w:t>
      </w:r>
      <w:r w:rsidR="00A74B7B" w:rsidRPr="00412E88">
        <w:rPr>
          <w:rFonts w:ascii="Times New Roman" w:hAnsi="Times New Roman" w:cs="Times New Roman"/>
          <w:sz w:val="24"/>
          <w:szCs w:val="24"/>
        </w:rPr>
        <w:t xml:space="preserve">reading </w:t>
      </w:r>
      <w:r w:rsidR="0064486B" w:rsidRPr="00412E88">
        <w:rPr>
          <w:rFonts w:ascii="Times New Roman" w:hAnsi="Times New Roman" w:cs="Times New Roman"/>
          <w:sz w:val="24"/>
          <w:szCs w:val="24"/>
        </w:rPr>
        <w:t xml:space="preserve">summarizes </w:t>
      </w:r>
      <w:del w:id="34" w:author="Queens Commercial" w:date="2021-10-13T23:28:00Z">
        <w:r w:rsidR="0064486B" w:rsidRPr="002B0FF8">
          <w:rPr>
            <w:rFonts w:ascii="Times New Roman" w:hAnsi="Times New Roman" w:cs="Times New Roman"/>
            <w:sz w:val="24"/>
            <w:szCs w:val="24"/>
          </w:rPr>
          <w:delText>the</w:delText>
        </w:r>
      </w:del>
      <w:ins w:id="35" w:author="Queens Commercial" w:date="2021-10-13T23:28:00Z">
        <w:r w:rsidR="0064486B" w:rsidRPr="00412E88">
          <w:rPr>
            <w:rFonts w:ascii="Times New Roman" w:hAnsi="Times New Roman" w:cs="Times New Roman"/>
            <w:sz w:val="24"/>
            <w:szCs w:val="24"/>
          </w:rPr>
          <w:t>th</w:t>
        </w:r>
        <w:r w:rsidR="0043400B">
          <w:rPr>
            <w:rFonts w:ascii="Times New Roman" w:hAnsi="Times New Roman" w:cs="Times New Roman"/>
            <w:sz w:val="24"/>
            <w:szCs w:val="24"/>
          </w:rPr>
          <w:t>at</w:t>
        </w:r>
      </w:ins>
      <w:r w:rsidR="00311105" w:rsidRPr="00412E88">
        <w:rPr>
          <w:rFonts w:ascii="Times New Roman" w:hAnsi="Times New Roman" w:cs="Times New Roman"/>
          <w:sz w:val="24"/>
          <w:szCs w:val="24"/>
        </w:rPr>
        <w:t xml:space="preserve"> nonviolence </w:t>
      </w:r>
      <w:r w:rsidR="0064486B" w:rsidRPr="00412E88">
        <w:rPr>
          <w:rFonts w:ascii="Times New Roman" w:hAnsi="Times New Roman" w:cs="Times New Roman"/>
          <w:sz w:val="24"/>
          <w:szCs w:val="24"/>
        </w:rPr>
        <w:t>methods</w:t>
      </w:r>
      <w:r w:rsidR="00311105" w:rsidRPr="00412E88">
        <w:rPr>
          <w:rFonts w:ascii="Times New Roman" w:hAnsi="Times New Roman" w:cs="Times New Roman"/>
          <w:sz w:val="24"/>
          <w:szCs w:val="24"/>
        </w:rPr>
        <w:t xml:space="preserve"> </w:t>
      </w:r>
      <w:del w:id="36" w:author="Queens Commercial" w:date="2021-10-13T23:28:00Z">
        <w:r w:rsidR="00311105" w:rsidRPr="002B0FF8">
          <w:rPr>
            <w:rFonts w:ascii="Times New Roman" w:hAnsi="Times New Roman" w:cs="Times New Roman"/>
            <w:sz w:val="24"/>
            <w:szCs w:val="24"/>
          </w:rPr>
          <w:delText xml:space="preserve">that </w:delText>
        </w:r>
      </w:del>
      <w:r w:rsidR="00311105" w:rsidRPr="00412E88">
        <w:rPr>
          <w:rFonts w:ascii="Times New Roman" w:hAnsi="Times New Roman" w:cs="Times New Roman"/>
          <w:sz w:val="24"/>
          <w:szCs w:val="24"/>
        </w:rPr>
        <w:t xml:space="preserve">are in </w:t>
      </w:r>
      <w:r w:rsidR="00ED1967" w:rsidRPr="00412E88">
        <w:rPr>
          <w:rFonts w:ascii="Times New Roman" w:hAnsi="Times New Roman" w:cs="Times New Roman"/>
          <w:sz w:val="24"/>
          <w:szCs w:val="24"/>
        </w:rPr>
        <w:t xml:space="preserve">a </w:t>
      </w:r>
      <w:r w:rsidR="00311105" w:rsidRPr="00412E88">
        <w:rPr>
          <w:rFonts w:ascii="Times New Roman" w:hAnsi="Times New Roman" w:cs="Times New Roman"/>
          <w:sz w:val="24"/>
          <w:szCs w:val="24"/>
        </w:rPr>
        <w:t xml:space="preserve">better position to </w:t>
      </w:r>
      <w:r w:rsidR="003D723E" w:rsidRPr="00412E88">
        <w:rPr>
          <w:rFonts w:ascii="Times New Roman" w:hAnsi="Times New Roman" w:cs="Times New Roman"/>
          <w:sz w:val="24"/>
          <w:szCs w:val="24"/>
        </w:rPr>
        <w:t xml:space="preserve">solve </w:t>
      </w:r>
      <w:r w:rsidR="003D723E" w:rsidRPr="00412E88">
        <w:rPr>
          <w:rFonts w:ascii="Times New Roman" w:hAnsi="Times New Roman" w:cs="Times New Roman"/>
          <w:sz w:val="24"/>
          <w:szCs w:val="24"/>
        </w:rPr>
        <w:lastRenderedPageBreak/>
        <w:t xml:space="preserve">the issue of </w:t>
      </w:r>
      <w:r w:rsidR="003E1AF7" w:rsidRPr="00412E88">
        <w:rPr>
          <w:rFonts w:ascii="Times New Roman" w:hAnsi="Times New Roman" w:cs="Times New Roman"/>
          <w:sz w:val="24"/>
          <w:szCs w:val="24"/>
        </w:rPr>
        <w:t>racism</w:t>
      </w:r>
      <w:r w:rsidR="003D723E" w:rsidRPr="00412E88">
        <w:rPr>
          <w:rFonts w:ascii="Times New Roman" w:hAnsi="Times New Roman" w:cs="Times New Roman"/>
          <w:sz w:val="24"/>
          <w:szCs w:val="24"/>
        </w:rPr>
        <w:t xml:space="preserve"> rather</w:t>
      </w:r>
      <w:r w:rsidR="0064486B" w:rsidRPr="00412E88">
        <w:rPr>
          <w:rFonts w:ascii="Times New Roman" w:hAnsi="Times New Roman" w:cs="Times New Roman"/>
          <w:sz w:val="24"/>
          <w:szCs w:val="24"/>
        </w:rPr>
        <w:t xml:space="preserve"> than using violent methods</w:t>
      </w:r>
      <w:del w:id="37" w:author="Queens Commercial" w:date="2021-10-13T23:28:00Z">
        <w:r w:rsidR="0064486B" w:rsidRPr="002B0FF8">
          <w:rPr>
            <w:rFonts w:ascii="Times New Roman" w:hAnsi="Times New Roman" w:cs="Times New Roman"/>
            <w:sz w:val="24"/>
            <w:szCs w:val="24"/>
          </w:rPr>
          <w:delText>,</w:delText>
        </w:r>
        <w:r w:rsidR="003E1AF7" w:rsidRPr="002B0FF8">
          <w:rPr>
            <w:rFonts w:ascii="Times New Roman" w:hAnsi="Times New Roman" w:cs="Times New Roman"/>
            <w:sz w:val="24"/>
            <w:szCs w:val="24"/>
          </w:rPr>
          <w:delText xml:space="preserve"> in</w:delText>
        </w:r>
      </w:del>
      <w:ins w:id="38" w:author="Queens Commercial" w:date="2021-10-13T23:28:00Z">
        <w:r w:rsidR="0043400B">
          <w:rPr>
            <w:rFonts w:ascii="Times New Roman" w:hAnsi="Times New Roman" w:cs="Times New Roman"/>
            <w:sz w:val="24"/>
            <w:szCs w:val="24"/>
          </w:rPr>
          <w:t>. One of</w:t>
        </w:r>
      </w:ins>
      <w:r w:rsidR="0043400B">
        <w:rPr>
          <w:rFonts w:ascii="Times New Roman" w:hAnsi="Times New Roman" w:cs="Times New Roman"/>
          <w:sz w:val="24"/>
          <w:szCs w:val="24"/>
        </w:rPr>
        <w:t xml:space="preserve"> his </w:t>
      </w:r>
      <w:del w:id="39" w:author="Queens Commercial" w:date="2021-10-13T23:28:00Z">
        <w:r w:rsidR="003E1AF7" w:rsidRPr="002B0FF8">
          <w:rPr>
            <w:rFonts w:ascii="Times New Roman" w:hAnsi="Times New Roman" w:cs="Times New Roman"/>
            <w:sz w:val="24"/>
            <w:szCs w:val="24"/>
          </w:rPr>
          <w:delText>speech he said,</w:delText>
        </w:r>
      </w:del>
      <w:ins w:id="40" w:author="Queens Commercial" w:date="2021-10-13T23:28:00Z">
        <w:r w:rsidR="0043400B">
          <w:rPr>
            <w:rFonts w:ascii="Times New Roman" w:hAnsi="Times New Roman" w:cs="Times New Roman"/>
            <w:sz w:val="24"/>
            <w:szCs w:val="24"/>
          </w:rPr>
          <w:t>famous quotes is that</w:t>
        </w:r>
      </w:ins>
      <w:r w:rsidR="0043400B">
        <w:rPr>
          <w:rFonts w:ascii="Times New Roman" w:hAnsi="Times New Roman" w:cs="Times New Roman"/>
          <w:sz w:val="24"/>
          <w:szCs w:val="24"/>
        </w:rPr>
        <w:t xml:space="preserve"> </w:t>
      </w:r>
      <w:r w:rsidR="003E1AF7" w:rsidRPr="00412E88">
        <w:rPr>
          <w:rFonts w:ascii="Times New Roman" w:hAnsi="Times New Roman" w:cs="Times New Roman"/>
          <w:sz w:val="24"/>
          <w:szCs w:val="24"/>
        </w:rPr>
        <w:t>“</w:t>
      </w:r>
      <w:r w:rsidR="003D723E" w:rsidRPr="0043400B">
        <w:rPr>
          <w:rFonts w:ascii="Times New Roman" w:hAnsi="Times New Roman"/>
          <w:i/>
          <w:sz w:val="24"/>
          <w:rPrChange w:id="41" w:author="Queens Commercial" w:date="2021-10-13T23:28:00Z">
            <w:rPr>
              <w:rFonts w:ascii="Times New Roman" w:hAnsi="Times New Roman"/>
              <w:sz w:val="24"/>
            </w:rPr>
          </w:rPrChange>
        </w:rPr>
        <w:t>Nonviolence is a powerful and just weapon, which cuts without wounding and ennobles the man who wields it. It is a sword that heals</w:t>
      </w:r>
      <w:del w:id="42" w:author="Queens Commercial" w:date="2021-10-13T23:28:00Z">
        <w:r w:rsidR="003D723E" w:rsidRPr="002B0FF8">
          <w:rPr>
            <w:rFonts w:ascii="Times New Roman" w:hAnsi="Times New Roman" w:cs="Times New Roman"/>
            <w:sz w:val="24"/>
            <w:szCs w:val="24"/>
          </w:rPr>
          <w:delText>”</w:delText>
        </w:r>
        <w:r w:rsidR="009140CE">
          <w:rPr>
            <w:rFonts w:ascii="Times New Roman" w:hAnsi="Times New Roman" w:cs="Times New Roman"/>
            <w:sz w:val="24"/>
            <w:szCs w:val="24"/>
          </w:rPr>
          <w:delText xml:space="preserve"> (MLK 1)</w:delText>
        </w:r>
        <w:r w:rsidR="008410A9" w:rsidRPr="002B0FF8">
          <w:rPr>
            <w:rFonts w:ascii="Times New Roman" w:hAnsi="Times New Roman" w:cs="Times New Roman"/>
            <w:sz w:val="24"/>
            <w:szCs w:val="24"/>
          </w:rPr>
          <w:delText>.</w:delText>
        </w:r>
      </w:del>
      <w:ins w:id="43" w:author="Queens Commercial" w:date="2021-10-13T23:28:00Z">
        <w:r w:rsidR="0043400B" w:rsidRPr="0043400B">
          <w:rPr>
            <w:rFonts w:ascii="Times New Roman" w:hAnsi="Times New Roman" w:cs="Times New Roman"/>
            <w:i/>
            <w:iCs/>
            <w:sz w:val="24"/>
            <w:szCs w:val="24"/>
          </w:rPr>
          <w:t>.</w:t>
        </w:r>
        <w:r w:rsidR="003D723E" w:rsidRPr="00412E88">
          <w:rPr>
            <w:rFonts w:ascii="Times New Roman" w:hAnsi="Times New Roman" w:cs="Times New Roman"/>
            <w:sz w:val="24"/>
            <w:szCs w:val="24"/>
          </w:rPr>
          <w:t>”</w:t>
        </w:r>
        <w:r w:rsidR="008410A9" w:rsidRPr="00412E88">
          <w:rPr>
            <w:rFonts w:ascii="Times New Roman" w:hAnsi="Times New Roman" w:cs="Times New Roman"/>
            <w:sz w:val="24"/>
            <w:szCs w:val="24"/>
          </w:rPr>
          <w:t>.</w:t>
        </w:r>
      </w:ins>
      <w:r w:rsidR="00D05EB3" w:rsidRPr="00412E88">
        <w:rPr>
          <w:rFonts w:ascii="Times New Roman" w:hAnsi="Times New Roman" w:cs="Times New Roman"/>
          <w:sz w:val="24"/>
          <w:szCs w:val="24"/>
        </w:rPr>
        <w:t xml:space="preserve"> In several circumstances</w:t>
      </w:r>
      <w:r w:rsidR="00ED1967" w:rsidRPr="00412E88">
        <w:rPr>
          <w:rFonts w:ascii="Times New Roman" w:hAnsi="Times New Roman" w:cs="Times New Roman"/>
          <w:sz w:val="24"/>
          <w:szCs w:val="24"/>
        </w:rPr>
        <w:t>,</w:t>
      </w:r>
      <w:r w:rsidR="00D05EB3" w:rsidRPr="00412E88">
        <w:rPr>
          <w:rFonts w:ascii="Times New Roman" w:hAnsi="Times New Roman" w:cs="Times New Roman"/>
          <w:sz w:val="24"/>
          <w:szCs w:val="24"/>
        </w:rPr>
        <w:t xml:space="preserve"> Bob </w:t>
      </w:r>
      <w:r w:rsidR="0048526F" w:rsidRPr="00412E88">
        <w:rPr>
          <w:rFonts w:ascii="Times New Roman" w:hAnsi="Times New Roman" w:cs="Times New Roman"/>
          <w:sz w:val="24"/>
          <w:szCs w:val="24"/>
        </w:rPr>
        <w:t>J</w:t>
      </w:r>
      <w:r w:rsidR="00E157D0" w:rsidRPr="00412E88">
        <w:rPr>
          <w:rFonts w:ascii="Times New Roman" w:hAnsi="Times New Roman" w:cs="Times New Roman"/>
          <w:sz w:val="24"/>
          <w:szCs w:val="24"/>
        </w:rPr>
        <w:t>one</w:t>
      </w:r>
      <w:r w:rsidR="00ED1967" w:rsidRPr="00412E88">
        <w:rPr>
          <w:rFonts w:ascii="Times New Roman" w:hAnsi="Times New Roman" w:cs="Times New Roman"/>
          <w:sz w:val="24"/>
          <w:szCs w:val="24"/>
        </w:rPr>
        <w:t>s'</w:t>
      </w:r>
      <w:r w:rsidR="00E157D0" w:rsidRPr="00412E88">
        <w:rPr>
          <w:rFonts w:ascii="Times New Roman" w:hAnsi="Times New Roman" w:cs="Times New Roman"/>
          <w:sz w:val="24"/>
          <w:szCs w:val="24"/>
        </w:rPr>
        <w:t xml:space="preserve">s </w:t>
      </w:r>
      <w:r w:rsidR="0048526F" w:rsidRPr="00412E88">
        <w:rPr>
          <w:rFonts w:ascii="Times New Roman" w:hAnsi="Times New Roman" w:cs="Times New Roman"/>
          <w:sz w:val="24"/>
          <w:szCs w:val="24"/>
        </w:rPr>
        <w:t>actions</w:t>
      </w:r>
      <w:r w:rsidR="00E157D0" w:rsidRPr="00412E88">
        <w:rPr>
          <w:rFonts w:ascii="Times New Roman" w:hAnsi="Times New Roman" w:cs="Times New Roman"/>
          <w:sz w:val="24"/>
          <w:szCs w:val="24"/>
        </w:rPr>
        <w:t xml:space="preserve"> support</w:t>
      </w:r>
      <w:r w:rsidR="0048526F" w:rsidRPr="00412E88">
        <w:rPr>
          <w:rFonts w:ascii="Times New Roman" w:hAnsi="Times New Roman" w:cs="Times New Roman"/>
          <w:sz w:val="24"/>
          <w:szCs w:val="24"/>
        </w:rPr>
        <w:t>ed</w:t>
      </w:r>
      <w:r w:rsidR="00E157D0" w:rsidRPr="00412E88">
        <w:rPr>
          <w:rFonts w:ascii="Times New Roman" w:hAnsi="Times New Roman" w:cs="Times New Roman"/>
          <w:sz w:val="24"/>
          <w:szCs w:val="24"/>
        </w:rPr>
        <w:t xml:space="preserve"> the two </w:t>
      </w:r>
      <w:del w:id="44" w:author="Queens Commercial" w:date="2021-10-13T23:28:00Z">
        <w:r w:rsidR="00E157D0" w:rsidRPr="002B0FF8">
          <w:rPr>
            <w:rFonts w:ascii="Times New Roman" w:hAnsi="Times New Roman" w:cs="Times New Roman"/>
            <w:sz w:val="24"/>
            <w:szCs w:val="24"/>
          </w:rPr>
          <w:delText xml:space="preserve">reading. Examples of these situations </w:delText>
        </w:r>
        <w:r w:rsidR="009A5599" w:rsidRPr="002B0FF8">
          <w:rPr>
            <w:rFonts w:ascii="Times New Roman" w:hAnsi="Times New Roman" w:cs="Times New Roman"/>
            <w:sz w:val="24"/>
            <w:szCs w:val="24"/>
          </w:rPr>
          <w:delText>are;</w:delText>
        </w:r>
      </w:del>
      <w:ins w:id="45" w:author="Queens Commercial" w:date="2021-10-13T23:28:00Z">
        <w:r w:rsidR="00E157D0" w:rsidRPr="00412E88">
          <w:rPr>
            <w:rFonts w:ascii="Times New Roman" w:hAnsi="Times New Roman" w:cs="Times New Roman"/>
            <w:sz w:val="24"/>
            <w:szCs w:val="24"/>
          </w:rPr>
          <w:t>reading</w:t>
        </w:r>
        <w:r w:rsidR="0043400B">
          <w:rPr>
            <w:rFonts w:ascii="Times New Roman" w:hAnsi="Times New Roman" w:cs="Times New Roman"/>
            <w:sz w:val="24"/>
            <w:szCs w:val="24"/>
          </w:rPr>
          <w:t>s</w:t>
        </w:r>
        <w:r w:rsidR="00E157D0" w:rsidRPr="00412E88">
          <w:rPr>
            <w:rFonts w:ascii="Times New Roman" w:hAnsi="Times New Roman" w:cs="Times New Roman"/>
            <w:sz w:val="24"/>
            <w:szCs w:val="24"/>
          </w:rPr>
          <w:t xml:space="preserve">. </w:t>
        </w:r>
        <w:r w:rsidR="00F0191F">
          <w:rPr>
            <w:rFonts w:ascii="Times New Roman" w:hAnsi="Times New Roman" w:cs="Times New Roman"/>
            <w:sz w:val="24"/>
            <w:szCs w:val="24"/>
          </w:rPr>
          <w:t>For example,</w:t>
        </w:r>
      </w:ins>
      <w:r w:rsidR="00F0191F">
        <w:rPr>
          <w:rFonts w:ascii="Times New Roman" w:hAnsi="Times New Roman" w:cs="Times New Roman"/>
          <w:sz w:val="24"/>
          <w:szCs w:val="24"/>
        </w:rPr>
        <w:t xml:space="preserve"> </w:t>
      </w:r>
      <w:r w:rsidR="00A238C4" w:rsidRPr="00412E88">
        <w:rPr>
          <w:rFonts w:ascii="Times New Roman" w:hAnsi="Times New Roman" w:cs="Times New Roman"/>
          <w:sz w:val="24"/>
          <w:szCs w:val="24"/>
        </w:rPr>
        <w:t>as</w:t>
      </w:r>
      <w:r w:rsidR="009A5599" w:rsidRPr="00412E88">
        <w:rPr>
          <w:rFonts w:ascii="Times New Roman" w:hAnsi="Times New Roman" w:cs="Times New Roman"/>
          <w:sz w:val="24"/>
          <w:szCs w:val="24"/>
        </w:rPr>
        <w:t xml:space="preserve"> stated by MLK</w:t>
      </w:r>
      <w:r w:rsidR="00A238C4" w:rsidRPr="00412E88">
        <w:rPr>
          <w:rFonts w:ascii="Times New Roman" w:hAnsi="Times New Roman" w:cs="Times New Roman"/>
          <w:sz w:val="24"/>
          <w:szCs w:val="24"/>
        </w:rPr>
        <w:t>,</w:t>
      </w:r>
      <w:r w:rsidR="009A5599" w:rsidRPr="00412E88">
        <w:rPr>
          <w:rFonts w:ascii="Times New Roman" w:hAnsi="Times New Roman" w:cs="Times New Roman"/>
          <w:sz w:val="24"/>
          <w:szCs w:val="24"/>
        </w:rPr>
        <w:t xml:space="preserve"> courts tend to </w:t>
      </w:r>
      <w:r w:rsidR="004664C4" w:rsidRPr="00412E88">
        <w:rPr>
          <w:rFonts w:ascii="Times New Roman" w:hAnsi="Times New Roman" w:cs="Times New Roman"/>
          <w:sz w:val="24"/>
          <w:szCs w:val="24"/>
        </w:rPr>
        <w:t xml:space="preserve">rule in </w:t>
      </w:r>
      <w:r w:rsidR="00A53543" w:rsidRPr="00412E88">
        <w:rPr>
          <w:rFonts w:ascii="Times New Roman" w:hAnsi="Times New Roman" w:cs="Times New Roman"/>
          <w:sz w:val="24"/>
          <w:szCs w:val="24"/>
        </w:rPr>
        <w:t>favor</w:t>
      </w:r>
      <w:r w:rsidR="009A5599" w:rsidRPr="00412E88">
        <w:rPr>
          <w:rFonts w:ascii="Times New Roman" w:hAnsi="Times New Roman" w:cs="Times New Roman"/>
          <w:sz w:val="24"/>
          <w:szCs w:val="24"/>
        </w:rPr>
        <w:t xml:space="preserve"> </w:t>
      </w:r>
      <w:r w:rsidR="004664C4" w:rsidRPr="00412E88">
        <w:rPr>
          <w:rFonts w:ascii="Times New Roman" w:hAnsi="Times New Roman" w:cs="Times New Roman"/>
          <w:sz w:val="24"/>
          <w:szCs w:val="24"/>
        </w:rPr>
        <w:t xml:space="preserve">of </w:t>
      </w:r>
      <w:r w:rsidR="009A5599" w:rsidRPr="00412E88">
        <w:rPr>
          <w:rFonts w:ascii="Times New Roman" w:hAnsi="Times New Roman" w:cs="Times New Roman"/>
          <w:sz w:val="24"/>
          <w:szCs w:val="24"/>
        </w:rPr>
        <w:t>the white society</w:t>
      </w:r>
      <w:del w:id="46" w:author="Queens Commercial" w:date="2021-10-13T23:28:00Z">
        <w:r w:rsidR="009A5599" w:rsidRPr="002B0FF8">
          <w:rPr>
            <w:rFonts w:ascii="Times New Roman" w:hAnsi="Times New Roman" w:cs="Times New Roman"/>
            <w:sz w:val="24"/>
            <w:szCs w:val="24"/>
          </w:rPr>
          <w:delText>, Court</w:delText>
        </w:r>
      </w:del>
      <w:ins w:id="47" w:author="Queens Commercial" w:date="2021-10-13T23:28:00Z">
        <w:r w:rsidR="00F0191F">
          <w:rPr>
            <w:rFonts w:ascii="Times New Roman" w:hAnsi="Times New Roman" w:cs="Times New Roman"/>
            <w:sz w:val="24"/>
            <w:szCs w:val="24"/>
          </w:rPr>
          <w:t xml:space="preserve"> and in this case the c</w:t>
        </w:r>
        <w:r w:rsidR="009A5599" w:rsidRPr="00412E88">
          <w:rPr>
            <w:rFonts w:ascii="Times New Roman" w:hAnsi="Times New Roman" w:cs="Times New Roman"/>
            <w:sz w:val="24"/>
            <w:szCs w:val="24"/>
          </w:rPr>
          <w:t>ourt</w:t>
        </w:r>
      </w:ins>
      <w:r w:rsidR="009A5599" w:rsidRPr="00412E88">
        <w:rPr>
          <w:rFonts w:ascii="Times New Roman" w:hAnsi="Times New Roman" w:cs="Times New Roman"/>
          <w:sz w:val="24"/>
          <w:szCs w:val="24"/>
        </w:rPr>
        <w:t xml:space="preserve"> </w:t>
      </w:r>
      <w:r w:rsidR="00354EFC" w:rsidRPr="00412E88">
        <w:rPr>
          <w:rFonts w:ascii="Times New Roman" w:hAnsi="Times New Roman" w:cs="Times New Roman"/>
          <w:sz w:val="24"/>
          <w:szCs w:val="24"/>
        </w:rPr>
        <w:t xml:space="preserve">ruled in </w:t>
      </w:r>
      <w:r w:rsidR="00A53543" w:rsidRPr="00412E88">
        <w:rPr>
          <w:rFonts w:ascii="Times New Roman" w:hAnsi="Times New Roman" w:cs="Times New Roman"/>
          <w:sz w:val="24"/>
          <w:szCs w:val="24"/>
        </w:rPr>
        <w:t>favor</w:t>
      </w:r>
      <w:r w:rsidR="00354EFC" w:rsidRPr="00412E88">
        <w:rPr>
          <w:rFonts w:ascii="Times New Roman" w:hAnsi="Times New Roman" w:cs="Times New Roman"/>
          <w:sz w:val="24"/>
          <w:szCs w:val="24"/>
        </w:rPr>
        <w:t xml:space="preserve"> of the white </w:t>
      </w:r>
      <w:del w:id="48" w:author="Queens Commercial" w:date="2021-10-13T23:28:00Z">
        <w:r w:rsidR="00354EFC" w:rsidRPr="002B0FF8">
          <w:rPr>
            <w:rFonts w:ascii="Times New Roman" w:hAnsi="Times New Roman" w:cs="Times New Roman"/>
            <w:sz w:val="24"/>
            <w:szCs w:val="24"/>
          </w:rPr>
          <w:delText xml:space="preserve">while </w:delText>
        </w:r>
        <w:r w:rsidR="009215D0" w:rsidRPr="002B0FF8">
          <w:rPr>
            <w:rFonts w:ascii="Times New Roman" w:hAnsi="Times New Roman" w:cs="Times New Roman"/>
            <w:sz w:val="24"/>
            <w:szCs w:val="24"/>
          </w:rPr>
          <w:delText>knowing</w:delText>
        </w:r>
      </w:del>
      <w:ins w:id="49" w:author="Queens Commercial" w:date="2021-10-13T23:28:00Z">
        <w:r w:rsidR="00F0191F">
          <w:rPr>
            <w:rFonts w:ascii="Times New Roman" w:hAnsi="Times New Roman" w:cs="Times New Roman"/>
            <w:sz w:val="24"/>
            <w:szCs w:val="24"/>
          </w:rPr>
          <w:t>even though</w:t>
        </w:r>
      </w:ins>
      <w:r w:rsidR="009215D0" w:rsidRPr="00412E88">
        <w:rPr>
          <w:rFonts w:ascii="Times New Roman" w:hAnsi="Times New Roman" w:cs="Times New Roman"/>
          <w:sz w:val="24"/>
          <w:szCs w:val="24"/>
        </w:rPr>
        <w:t xml:space="preserve"> Bob Jones was innocent</w:t>
      </w:r>
      <w:r w:rsidR="004664C4" w:rsidRPr="00412E88">
        <w:rPr>
          <w:rFonts w:ascii="Times New Roman" w:hAnsi="Times New Roman" w:cs="Times New Roman"/>
          <w:sz w:val="24"/>
          <w:szCs w:val="24"/>
        </w:rPr>
        <w:t>. Also</w:t>
      </w:r>
      <w:r w:rsidR="00A238C4" w:rsidRPr="00412E88">
        <w:rPr>
          <w:rFonts w:ascii="Times New Roman" w:hAnsi="Times New Roman" w:cs="Times New Roman"/>
          <w:sz w:val="24"/>
          <w:szCs w:val="24"/>
        </w:rPr>
        <w:t>,</w:t>
      </w:r>
      <w:r w:rsidR="004664C4" w:rsidRPr="00412E88">
        <w:rPr>
          <w:rFonts w:ascii="Times New Roman" w:hAnsi="Times New Roman" w:cs="Times New Roman"/>
          <w:sz w:val="24"/>
          <w:szCs w:val="24"/>
        </w:rPr>
        <w:t xml:space="preserve"> a</w:t>
      </w:r>
      <w:r w:rsidR="009215D0" w:rsidRPr="00412E88">
        <w:rPr>
          <w:rFonts w:ascii="Times New Roman" w:hAnsi="Times New Roman" w:cs="Times New Roman"/>
          <w:sz w:val="24"/>
          <w:szCs w:val="24"/>
        </w:rPr>
        <w:t xml:space="preserve"> lot of white people worked together to bring Bob down</w:t>
      </w:r>
      <w:ins w:id="50" w:author="Queens Commercial" w:date="2021-10-13T23:28:00Z">
        <w:r w:rsidR="00F0191F">
          <w:rPr>
            <w:rFonts w:ascii="Times New Roman" w:hAnsi="Times New Roman" w:cs="Times New Roman"/>
            <w:sz w:val="24"/>
            <w:szCs w:val="24"/>
          </w:rPr>
          <w:t>,</w:t>
        </w:r>
      </w:ins>
      <w:r w:rsidR="00F0191F">
        <w:rPr>
          <w:rFonts w:ascii="Times New Roman" w:hAnsi="Times New Roman" w:cs="Times New Roman"/>
          <w:sz w:val="24"/>
          <w:szCs w:val="24"/>
        </w:rPr>
        <w:t xml:space="preserve"> </w:t>
      </w:r>
      <w:r w:rsidR="009215D0" w:rsidRPr="00412E88">
        <w:rPr>
          <w:rFonts w:ascii="Times New Roman" w:hAnsi="Times New Roman" w:cs="Times New Roman"/>
          <w:sz w:val="24"/>
          <w:szCs w:val="24"/>
        </w:rPr>
        <w:t>which can be linked with Washingto</w:t>
      </w:r>
      <w:r w:rsidR="00466E2C" w:rsidRPr="00412E88">
        <w:rPr>
          <w:rFonts w:ascii="Times New Roman" w:hAnsi="Times New Roman" w:cs="Times New Roman"/>
          <w:sz w:val="24"/>
          <w:szCs w:val="24"/>
        </w:rPr>
        <w:t>n</w:t>
      </w:r>
      <w:r w:rsidR="00A238C4" w:rsidRPr="00412E88">
        <w:rPr>
          <w:rFonts w:ascii="Times New Roman" w:hAnsi="Times New Roman" w:cs="Times New Roman"/>
          <w:sz w:val="24"/>
          <w:szCs w:val="24"/>
        </w:rPr>
        <w:t>'s</w:t>
      </w:r>
      <w:r w:rsidR="00466E2C" w:rsidRPr="00412E88">
        <w:rPr>
          <w:rFonts w:ascii="Times New Roman" w:hAnsi="Times New Roman" w:cs="Times New Roman"/>
          <w:sz w:val="24"/>
          <w:szCs w:val="24"/>
        </w:rPr>
        <w:t xml:space="preserve"> speech where </w:t>
      </w:r>
      <w:ins w:id="51" w:author="Queens Commercial" w:date="2021-10-13T23:28:00Z">
        <w:r w:rsidR="0043400B">
          <w:rPr>
            <w:rFonts w:ascii="Times New Roman" w:hAnsi="Times New Roman" w:cs="Times New Roman"/>
            <w:sz w:val="24"/>
            <w:szCs w:val="24"/>
          </w:rPr>
          <w:t xml:space="preserve">he </w:t>
        </w:r>
      </w:ins>
      <w:r w:rsidR="00466E2C" w:rsidRPr="00412E88">
        <w:rPr>
          <w:rFonts w:ascii="Times New Roman" w:hAnsi="Times New Roman" w:cs="Times New Roman"/>
          <w:sz w:val="24"/>
          <w:szCs w:val="24"/>
        </w:rPr>
        <w:t>stated</w:t>
      </w:r>
      <w:r w:rsidR="0043400B">
        <w:rPr>
          <w:rFonts w:ascii="Times New Roman" w:hAnsi="Times New Roman" w:cs="Times New Roman"/>
          <w:sz w:val="24"/>
          <w:szCs w:val="24"/>
        </w:rPr>
        <w:t xml:space="preserve"> </w:t>
      </w:r>
      <w:ins w:id="52" w:author="Queens Commercial" w:date="2021-10-13T23:28:00Z">
        <w:r w:rsidR="0043400B">
          <w:rPr>
            <w:rFonts w:ascii="Times New Roman" w:hAnsi="Times New Roman" w:cs="Times New Roman"/>
            <w:sz w:val="24"/>
            <w:szCs w:val="24"/>
          </w:rPr>
          <w:t>that</w:t>
        </w:r>
        <w:r w:rsidR="00466E2C" w:rsidRPr="00412E88">
          <w:rPr>
            <w:rFonts w:ascii="Times New Roman" w:hAnsi="Times New Roman" w:cs="Times New Roman"/>
            <w:sz w:val="24"/>
            <w:szCs w:val="24"/>
          </w:rPr>
          <w:t xml:space="preserve"> </w:t>
        </w:r>
      </w:ins>
      <w:r w:rsidR="00A53543" w:rsidRPr="00412E88">
        <w:rPr>
          <w:rFonts w:ascii="Times New Roman" w:hAnsi="Times New Roman" w:cs="Times New Roman"/>
          <w:sz w:val="24"/>
          <w:szCs w:val="24"/>
        </w:rPr>
        <w:t>racism</w:t>
      </w:r>
      <w:r w:rsidR="00466E2C" w:rsidRPr="00412E88">
        <w:rPr>
          <w:rFonts w:ascii="Times New Roman" w:hAnsi="Times New Roman" w:cs="Times New Roman"/>
          <w:sz w:val="24"/>
          <w:szCs w:val="24"/>
        </w:rPr>
        <w:t xml:space="preserve"> can cause a lot of hands to pull </w:t>
      </w:r>
      <w:r w:rsidR="00E12F50" w:rsidRPr="00412E88">
        <w:rPr>
          <w:rFonts w:ascii="Times New Roman" w:hAnsi="Times New Roman" w:cs="Times New Roman"/>
          <w:sz w:val="24"/>
          <w:szCs w:val="24"/>
        </w:rPr>
        <w:t>against you.</w:t>
      </w:r>
      <w:r w:rsidR="006B63CA" w:rsidRPr="00412E88">
        <w:rPr>
          <w:rFonts w:ascii="Times New Roman" w:hAnsi="Times New Roman" w:cs="Times New Roman"/>
          <w:sz w:val="24"/>
          <w:szCs w:val="24"/>
        </w:rPr>
        <w:t xml:space="preserve"> </w:t>
      </w:r>
      <w:del w:id="53" w:author="Queens Commercial" w:date="2021-10-13T23:28:00Z">
        <w:r w:rsidR="00A53543" w:rsidRPr="002B0FF8">
          <w:rPr>
            <w:rFonts w:ascii="Times New Roman" w:hAnsi="Times New Roman" w:cs="Times New Roman"/>
            <w:sz w:val="24"/>
            <w:szCs w:val="24"/>
          </w:rPr>
          <w:delText>Contrary</w:delText>
        </w:r>
      </w:del>
      <w:ins w:id="54" w:author="Queens Commercial" w:date="2021-10-13T23:28:00Z">
        <w:r w:rsidR="00F0191F">
          <w:rPr>
            <w:rFonts w:ascii="Times New Roman" w:hAnsi="Times New Roman" w:cs="Times New Roman"/>
            <w:sz w:val="24"/>
            <w:szCs w:val="24"/>
          </w:rPr>
          <w:t>On the c</w:t>
        </w:r>
        <w:r w:rsidR="00A53543" w:rsidRPr="00412E88">
          <w:rPr>
            <w:rFonts w:ascii="Times New Roman" w:hAnsi="Times New Roman" w:cs="Times New Roman"/>
            <w:sz w:val="24"/>
            <w:szCs w:val="24"/>
          </w:rPr>
          <w:t>ontrary</w:t>
        </w:r>
      </w:ins>
      <w:r w:rsidR="006B63CA" w:rsidRPr="00412E88">
        <w:rPr>
          <w:rFonts w:ascii="Times New Roman" w:hAnsi="Times New Roman" w:cs="Times New Roman"/>
          <w:sz w:val="24"/>
          <w:szCs w:val="24"/>
        </w:rPr>
        <w:t>, Bob</w:t>
      </w:r>
      <w:r w:rsidR="00ED1967" w:rsidRPr="00412E88">
        <w:rPr>
          <w:rFonts w:ascii="Times New Roman" w:hAnsi="Times New Roman" w:cs="Times New Roman"/>
          <w:sz w:val="24"/>
          <w:szCs w:val="24"/>
        </w:rPr>
        <w:t>'</w:t>
      </w:r>
      <w:r w:rsidR="006B63CA" w:rsidRPr="00412E88">
        <w:rPr>
          <w:rFonts w:ascii="Times New Roman" w:hAnsi="Times New Roman" w:cs="Times New Roman"/>
          <w:sz w:val="24"/>
          <w:szCs w:val="24"/>
        </w:rPr>
        <w:t>s action d</w:t>
      </w:r>
      <w:r w:rsidR="00D600FF" w:rsidRPr="00412E88">
        <w:rPr>
          <w:rFonts w:ascii="Times New Roman" w:hAnsi="Times New Roman" w:cs="Times New Roman"/>
          <w:sz w:val="24"/>
          <w:szCs w:val="24"/>
        </w:rPr>
        <w:t xml:space="preserve">iffered </w:t>
      </w:r>
      <w:r w:rsidR="00CD4FAD" w:rsidRPr="00412E88">
        <w:rPr>
          <w:rFonts w:ascii="Times New Roman" w:hAnsi="Times New Roman" w:cs="Times New Roman"/>
          <w:sz w:val="24"/>
          <w:szCs w:val="24"/>
        </w:rPr>
        <w:t>from MLK</w:t>
      </w:r>
      <w:r w:rsidR="00ED1967" w:rsidRPr="00412E88">
        <w:rPr>
          <w:rFonts w:ascii="Times New Roman" w:hAnsi="Times New Roman" w:cs="Times New Roman"/>
          <w:sz w:val="24"/>
          <w:szCs w:val="24"/>
        </w:rPr>
        <w:t>'s</w:t>
      </w:r>
      <w:r w:rsidR="00CD4FAD" w:rsidRPr="00412E88">
        <w:rPr>
          <w:rFonts w:ascii="Times New Roman" w:hAnsi="Times New Roman" w:cs="Times New Roman"/>
          <w:sz w:val="24"/>
          <w:szCs w:val="24"/>
        </w:rPr>
        <w:t xml:space="preserve"> idea on </w:t>
      </w:r>
      <w:r w:rsidR="00A53543" w:rsidRPr="00412E88">
        <w:rPr>
          <w:rFonts w:ascii="Times New Roman" w:hAnsi="Times New Roman" w:cs="Times New Roman"/>
          <w:sz w:val="24"/>
          <w:szCs w:val="24"/>
        </w:rPr>
        <w:t>solving</w:t>
      </w:r>
      <w:r w:rsidR="00CD4FAD" w:rsidRPr="00412E88">
        <w:rPr>
          <w:rFonts w:ascii="Times New Roman" w:hAnsi="Times New Roman" w:cs="Times New Roman"/>
          <w:sz w:val="24"/>
          <w:szCs w:val="24"/>
        </w:rPr>
        <w:t xml:space="preserve"> </w:t>
      </w:r>
      <w:r w:rsidR="00ED1967" w:rsidRPr="00412E88">
        <w:rPr>
          <w:rFonts w:ascii="Times New Roman" w:hAnsi="Times New Roman" w:cs="Times New Roman"/>
          <w:sz w:val="24"/>
          <w:szCs w:val="24"/>
        </w:rPr>
        <w:t xml:space="preserve">the </w:t>
      </w:r>
      <w:r w:rsidR="00A53543" w:rsidRPr="00412E88">
        <w:rPr>
          <w:rFonts w:ascii="Times New Roman" w:hAnsi="Times New Roman" w:cs="Times New Roman"/>
          <w:sz w:val="24"/>
          <w:szCs w:val="24"/>
        </w:rPr>
        <w:t>racism</w:t>
      </w:r>
      <w:r w:rsidR="00CD4FAD" w:rsidRPr="00412E88">
        <w:rPr>
          <w:rFonts w:ascii="Times New Roman" w:hAnsi="Times New Roman" w:cs="Times New Roman"/>
          <w:sz w:val="24"/>
          <w:szCs w:val="24"/>
        </w:rPr>
        <w:t xml:space="preserve"> dispute by </w:t>
      </w:r>
      <w:r w:rsidR="00A53543" w:rsidRPr="00412E88">
        <w:rPr>
          <w:rFonts w:ascii="Times New Roman" w:hAnsi="Times New Roman" w:cs="Times New Roman"/>
          <w:sz w:val="24"/>
          <w:szCs w:val="24"/>
        </w:rPr>
        <w:t>wi</w:t>
      </w:r>
      <w:r w:rsidR="00ED1967" w:rsidRPr="00412E88">
        <w:rPr>
          <w:rFonts w:ascii="Times New Roman" w:hAnsi="Times New Roman" w:cs="Times New Roman"/>
          <w:sz w:val="24"/>
          <w:szCs w:val="24"/>
        </w:rPr>
        <w:t>n</w:t>
      </w:r>
      <w:r w:rsidR="00A53543" w:rsidRPr="00412E88">
        <w:rPr>
          <w:rFonts w:ascii="Times New Roman" w:hAnsi="Times New Roman" w:cs="Times New Roman"/>
          <w:sz w:val="24"/>
          <w:szCs w:val="24"/>
        </w:rPr>
        <w:t>ning</w:t>
      </w:r>
      <w:ins w:id="55" w:author="Queens Commercial" w:date="2021-10-13T23:28:00Z">
        <w:r w:rsidR="00F0191F">
          <w:rPr>
            <w:rFonts w:ascii="Times New Roman" w:hAnsi="Times New Roman" w:cs="Times New Roman"/>
            <w:sz w:val="24"/>
            <w:szCs w:val="24"/>
          </w:rPr>
          <w:t xml:space="preserve"> the</w:t>
        </w:r>
      </w:ins>
      <w:r w:rsidR="00CD4FAD" w:rsidRPr="00412E88">
        <w:rPr>
          <w:rFonts w:ascii="Times New Roman" w:hAnsi="Times New Roman" w:cs="Times New Roman"/>
          <w:sz w:val="24"/>
          <w:szCs w:val="24"/>
        </w:rPr>
        <w:t xml:space="preserve"> friendship and understanding from the opponent. This paper</w:t>
      </w:r>
      <w:r w:rsidR="000C1DFA" w:rsidRPr="00412E88">
        <w:rPr>
          <w:rFonts w:ascii="Times New Roman" w:hAnsi="Times New Roman" w:cs="Times New Roman"/>
          <w:sz w:val="24"/>
          <w:szCs w:val="24"/>
        </w:rPr>
        <w:t xml:space="preserve"> analyzes ways in which Bob Jone</w:t>
      </w:r>
      <w:r w:rsidR="00ED1967" w:rsidRPr="00412E88">
        <w:rPr>
          <w:rFonts w:ascii="Times New Roman" w:hAnsi="Times New Roman" w:cs="Times New Roman"/>
          <w:sz w:val="24"/>
          <w:szCs w:val="24"/>
        </w:rPr>
        <w:t>'</w:t>
      </w:r>
      <w:r w:rsidR="000C1DFA" w:rsidRPr="00412E88">
        <w:rPr>
          <w:rFonts w:ascii="Times New Roman" w:hAnsi="Times New Roman" w:cs="Times New Roman"/>
          <w:sz w:val="24"/>
          <w:szCs w:val="24"/>
        </w:rPr>
        <w:t>s words or action</w:t>
      </w:r>
      <w:r w:rsidR="00ED1967" w:rsidRPr="00412E88">
        <w:rPr>
          <w:rFonts w:ascii="Times New Roman" w:hAnsi="Times New Roman" w:cs="Times New Roman"/>
          <w:sz w:val="24"/>
          <w:szCs w:val="24"/>
        </w:rPr>
        <w:t>s</w:t>
      </w:r>
      <w:r w:rsidR="000C1DFA" w:rsidRPr="00412E88">
        <w:rPr>
          <w:rFonts w:ascii="Times New Roman" w:hAnsi="Times New Roman" w:cs="Times New Roman"/>
          <w:sz w:val="24"/>
          <w:szCs w:val="24"/>
        </w:rPr>
        <w:t xml:space="preserve"> either supported or rejected the two supplementary </w:t>
      </w:r>
      <w:r w:rsidR="00A53543" w:rsidRPr="00412E88">
        <w:rPr>
          <w:rFonts w:ascii="Times New Roman" w:hAnsi="Times New Roman" w:cs="Times New Roman"/>
          <w:sz w:val="24"/>
          <w:szCs w:val="24"/>
        </w:rPr>
        <w:t>historical reading</w:t>
      </w:r>
      <w:r w:rsidR="00ED1967" w:rsidRPr="00412E88">
        <w:rPr>
          <w:rFonts w:ascii="Times New Roman" w:hAnsi="Times New Roman" w:cs="Times New Roman"/>
          <w:sz w:val="24"/>
          <w:szCs w:val="24"/>
        </w:rPr>
        <w:t>s</w:t>
      </w:r>
      <w:r w:rsidR="00A53543" w:rsidRPr="00412E88">
        <w:rPr>
          <w:rFonts w:ascii="Times New Roman" w:hAnsi="Times New Roman" w:cs="Times New Roman"/>
          <w:sz w:val="24"/>
          <w:szCs w:val="24"/>
        </w:rPr>
        <w:t>.</w:t>
      </w:r>
    </w:p>
    <w:p w14:paraId="5FB3BEBC" w14:textId="2497AFEC" w:rsidR="002C4E84" w:rsidRPr="00412E88" w:rsidRDefault="002C4E84">
      <w:pPr>
        <w:spacing w:after="0" w:line="480" w:lineRule="auto"/>
        <w:ind w:firstLine="720"/>
        <w:jc w:val="both"/>
        <w:rPr>
          <w:rFonts w:ascii="Times New Roman" w:hAnsi="Times New Roman" w:cs="Times New Roman"/>
          <w:sz w:val="24"/>
          <w:szCs w:val="24"/>
        </w:rPr>
        <w:pPrChange w:id="56" w:author="Queens Commercial" w:date="2021-10-13T23:28:00Z">
          <w:pPr>
            <w:spacing w:line="480" w:lineRule="auto"/>
            <w:ind w:firstLine="720"/>
            <w:jc w:val="both"/>
          </w:pPr>
        </w:pPrChange>
      </w:pPr>
      <w:del w:id="57" w:author="Queens Commercial" w:date="2021-10-13T23:28:00Z">
        <w:r w:rsidRPr="002B0FF8">
          <w:rPr>
            <w:rFonts w:ascii="Times New Roman" w:hAnsi="Times New Roman" w:cs="Times New Roman"/>
            <w:sz w:val="24"/>
            <w:szCs w:val="24"/>
          </w:rPr>
          <w:delText>Actions</w:delText>
        </w:r>
      </w:del>
      <w:ins w:id="58" w:author="Queens Commercial" w:date="2021-10-13T23:28:00Z">
        <w:r w:rsidR="001425F4">
          <w:rPr>
            <w:rFonts w:ascii="Times New Roman" w:hAnsi="Times New Roman" w:cs="Times New Roman"/>
            <w:sz w:val="24"/>
            <w:szCs w:val="24"/>
          </w:rPr>
          <w:t>The a</w:t>
        </w:r>
        <w:r w:rsidRPr="00412E88">
          <w:rPr>
            <w:rFonts w:ascii="Times New Roman" w:hAnsi="Times New Roman" w:cs="Times New Roman"/>
            <w:sz w:val="24"/>
            <w:szCs w:val="24"/>
          </w:rPr>
          <w:t>ctions</w:t>
        </w:r>
      </w:ins>
      <w:r w:rsidRPr="00412E88">
        <w:rPr>
          <w:rFonts w:ascii="Times New Roman" w:hAnsi="Times New Roman" w:cs="Times New Roman"/>
          <w:sz w:val="24"/>
          <w:szCs w:val="24"/>
        </w:rPr>
        <w:t xml:space="preserve"> that happened to Bob clearly provide enough reasons to oppose one of the five MLK`s ideas of solving racism through winning friendship and understanding from the opponent.</w:t>
      </w:r>
      <w:r w:rsidR="00A317EF" w:rsidRPr="00412E88">
        <w:rPr>
          <w:rFonts w:ascii="Times New Roman" w:hAnsi="Times New Roman" w:cs="Times New Roman"/>
          <w:sz w:val="24"/>
          <w:szCs w:val="24"/>
        </w:rPr>
        <w:t xml:space="preserve"> According to MLK, the resister of racism should </w:t>
      </w:r>
      <w:ins w:id="59" w:author="Queens Commercial" w:date="2021-10-13T23:28:00Z">
        <w:r w:rsidR="001425F4">
          <w:rPr>
            <w:rFonts w:ascii="Times New Roman" w:hAnsi="Times New Roman" w:cs="Times New Roman"/>
            <w:sz w:val="24"/>
            <w:szCs w:val="24"/>
          </w:rPr>
          <w:t xml:space="preserve">not </w:t>
        </w:r>
      </w:ins>
      <w:r w:rsidR="00A317EF" w:rsidRPr="00412E88">
        <w:rPr>
          <w:rFonts w:ascii="Times New Roman" w:hAnsi="Times New Roman" w:cs="Times New Roman"/>
          <w:sz w:val="24"/>
          <w:szCs w:val="24"/>
        </w:rPr>
        <w:t xml:space="preserve">seek to defeat or humiliate his/her opponents, rather one should try to create </w:t>
      </w:r>
      <w:r w:rsidR="00A238C4" w:rsidRPr="00412E88">
        <w:rPr>
          <w:rFonts w:ascii="Times New Roman" w:hAnsi="Times New Roman" w:cs="Times New Roman"/>
          <w:sz w:val="24"/>
          <w:szCs w:val="24"/>
        </w:rPr>
        <w:t xml:space="preserve">a </w:t>
      </w:r>
      <w:r w:rsidR="00A317EF" w:rsidRPr="00412E88">
        <w:rPr>
          <w:rFonts w:ascii="Times New Roman" w:hAnsi="Times New Roman" w:cs="Times New Roman"/>
          <w:sz w:val="24"/>
          <w:szCs w:val="24"/>
        </w:rPr>
        <w:t xml:space="preserve">friendship with them by creating understanding through showing cooperation as it can result </w:t>
      </w:r>
      <w:r w:rsidR="00A238C4" w:rsidRPr="00412E88">
        <w:rPr>
          <w:rFonts w:ascii="Times New Roman" w:hAnsi="Times New Roman" w:cs="Times New Roman"/>
          <w:sz w:val="24"/>
          <w:szCs w:val="24"/>
        </w:rPr>
        <w:t>in</w:t>
      </w:r>
      <w:r w:rsidR="00A73855" w:rsidRPr="00412E88">
        <w:rPr>
          <w:rFonts w:ascii="Times New Roman" w:hAnsi="Times New Roman" w:cs="Times New Roman"/>
          <w:sz w:val="24"/>
          <w:szCs w:val="24"/>
        </w:rPr>
        <w:t xml:space="preserve"> redemption and reconciliation and later create a beloved community.</w:t>
      </w:r>
      <w:r w:rsidR="00873A3A" w:rsidRPr="00412E88">
        <w:rPr>
          <w:rFonts w:ascii="Times New Roman" w:hAnsi="Times New Roman" w:cs="Times New Roman"/>
          <w:sz w:val="24"/>
          <w:szCs w:val="24"/>
        </w:rPr>
        <w:t xml:space="preserve"> However, </w:t>
      </w:r>
      <w:del w:id="60" w:author="Queens Commercial" w:date="2021-10-13T23:28:00Z">
        <w:r w:rsidR="00873A3A" w:rsidRPr="002B0FF8">
          <w:rPr>
            <w:rFonts w:ascii="Times New Roman" w:hAnsi="Times New Roman" w:cs="Times New Roman"/>
            <w:sz w:val="24"/>
            <w:szCs w:val="24"/>
          </w:rPr>
          <w:delText>basing</w:delText>
        </w:r>
      </w:del>
      <w:ins w:id="61" w:author="Queens Commercial" w:date="2021-10-13T23:28:00Z">
        <w:r w:rsidR="001425F4">
          <w:rPr>
            <w:rFonts w:ascii="Times New Roman" w:hAnsi="Times New Roman" w:cs="Times New Roman"/>
            <w:sz w:val="24"/>
            <w:szCs w:val="24"/>
          </w:rPr>
          <w:t>utilizing</w:t>
        </w:r>
      </w:ins>
      <w:r w:rsidR="00873A3A" w:rsidRPr="00412E88">
        <w:rPr>
          <w:rFonts w:ascii="Times New Roman" w:hAnsi="Times New Roman" w:cs="Times New Roman"/>
          <w:sz w:val="24"/>
          <w:szCs w:val="24"/>
        </w:rPr>
        <w:t xml:space="preserve"> this idea </w:t>
      </w:r>
      <w:del w:id="62" w:author="Queens Commercial" w:date="2021-10-13T23:28:00Z">
        <w:r w:rsidR="00873A3A" w:rsidRPr="002B0FF8">
          <w:rPr>
            <w:rFonts w:ascii="Times New Roman" w:hAnsi="Times New Roman" w:cs="Times New Roman"/>
            <w:sz w:val="24"/>
            <w:szCs w:val="24"/>
          </w:rPr>
          <w:delText>on BOB</w:delText>
        </w:r>
      </w:del>
      <w:ins w:id="63" w:author="Queens Commercial" w:date="2021-10-13T23:28:00Z">
        <w:r w:rsidR="001425F4">
          <w:rPr>
            <w:rFonts w:ascii="Times New Roman" w:hAnsi="Times New Roman" w:cs="Times New Roman"/>
            <w:sz w:val="24"/>
            <w:szCs w:val="24"/>
          </w:rPr>
          <w:t>in</w:t>
        </w:r>
        <w:r w:rsidR="00873A3A" w:rsidRPr="00412E88">
          <w:rPr>
            <w:rFonts w:ascii="Times New Roman" w:hAnsi="Times New Roman" w:cs="Times New Roman"/>
            <w:sz w:val="24"/>
            <w:szCs w:val="24"/>
          </w:rPr>
          <w:t xml:space="preserve"> B</w:t>
        </w:r>
        <w:r w:rsidR="001425F4">
          <w:rPr>
            <w:rFonts w:ascii="Times New Roman" w:hAnsi="Times New Roman" w:cs="Times New Roman"/>
            <w:sz w:val="24"/>
            <w:szCs w:val="24"/>
          </w:rPr>
          <w:t>ob</w:t>
        </w:r>
      </w:ins>
      <w:r w:rsidR="00873A3A" w:rsidRPr="00412E88">
        <w:rPr>
          <w:rFonts w:ascii="Times New Roman" w:hAnsi="Times New Roman" w:cs="Times New Roman"/>
          <w:sz w:val="24"/>
          <w:szCs w:val="24"/>
        </w:rPr>
        <w:t>`s case</w:t>
      </w:r>
      <w:del w:id="64" w:author="Queens Commercial" w:date="2021-10-13T23:28:00Z">
        <w:r w:rsidR="00873A3A" w:rsidRPr="002B0FF8">
          <w:rPr>
            <w:rFonts w:ascii="Times New Roman" w:hAnsi="Times New Roman" w:cs="Times New Roman"/>
            <w:sz w:val="24"/>
            <w:szCs w:val="24"/>
          </w:rPr>
          <w:delText>, it</w:delText>
        </w:r>
      </w:del>
      <w:r w:rsidR="001425F4">
        <w:rPr>
          <w:rFonts w:ascii="Times New Roman" w:hAnsi="Times New Roman" w:cs="Times New Roman"/>
          <w:sz w:val="24"/>
          <w:szCs w:val="24"/>
        </w:rPr>
        <w:t xml:space="preserve"> </w:t>
      </w:r>
      <w:r w:rsidR="00873A3A" w:rsidRPr="00412E88">
        <w:rPr>
          <w:rFonts w:ascii="Times New Roman" w:hAnsi="Times New Roman" w:cs="Times New Roman"/>
          <w:sz w:val="24"/>
          <w:szCs w:val="24"/>
        </w:rPr>
        <w:t>shows inadequacies</w:t>
      </w:r>
      <w:del w:id="65" w:author="Queens Commercial" w:date="2021-10-13T23:28:00Z">
        <w:r w:rsidR="005F0E00">
          <w:rPr>
            <w:rFonts w:ascii="Times New Roman" w:hAnsi="Times New Roman" w:cs="Times New Roman"/>
            <w:sz w:val="24"/>
            <w:szCs w:val="24"/>
          </w:rPr>
          <w:delText xml:space="preserve"> (MLK, 1)</w:delText>
        </w:r>
        <w:r w:rsidR="00873A3A" w:rsidRPr="002B0FF8">
          <w:rPr>
            <w:rFonts w:ascii="Times New Roman" w:hAnsi="Times New Roman" w:cs="Times New Roman"/>
            <w:sz w:val="24"/>
            <w:szCs w:val="24"/>
          </w:rPr>
          <w:delText>.</w:delText>
        </w:r>
      </w:del>
      <w:ins w:id="66" w:author="Queens Commercial" w:date="2021-10-13T23:28:00Z">
        <w:r w:rsidR="00873A3A" w:rsidRPr="00412E88">
          <w:rPr>
            <w:rFonts w:ascii="Times New Roman" w:hAnsi="Times New Roman" w:cs="Times New Roman"/>
            <w:sz w:val="24"/>
            <w:szCs w:val="24"/>
          </w:rPr>
          <w:t>.</w:t>
        </w:r>
      </w:ins>
      <w:r w:rsidR="00873A3A" w:rsidRPr="00412E88">
        <w:rPr>
          <w:rFonts w:ascii="Times New Roman" w:hAnsi="Times New Roman" w:cs="Times New Roman"/>
          <w:sz w:val="24"/>
          <w:szCs w:val="24"/>
        </w:rPr>
        <w:t xml:space="preserve"> When Bob explained his frustrations and fe</w:t>
      </w:r>
      <w:r w:rsidR="00A238C4" w:rsidRPr="00412E88">
        <w:rPr>
          <w:rFonts w:ascii="Times New Roman" w:hAnsi="Times New Roman" w:cs="Times New Roman"/>
          <w:sz w:val="24"/>
          <w:szCs w:val="24"/>
        </w:rPr>
        <w:t>ar</w:t>
      </w:r>
      <w:r w:rsidR="00873A3A" w:rsidRPr="00412E88">
        <w:rPr>
          <w:rFonts w:ascii="Times New Roman" w:hAnsi="Times New Roman" w:cs="Times New Roman"/>
          <w:sz w:val="24"/>
          <w:szCs w:val="24"/>
        </w:rPr>
        <w:t xml:space="preserve">s to Alice while they were having lunch, he proposed to her and decided to do things that will make </w:t>
      </w:r>
      <w:r w:rsidR="00A238C4" w:rsidRPr="00412E88">
        <w:rPr>
          <w:rFonts w:ascii="Times New Roman" w:hAnsi="Times New Roman" w:cs="Times New Roman"/>
          <w:sz w:val="24"/>
          <w:szCs w:val="24"/>
        </w:rPr>
        <w:t xml:space="preserve">her </w:t>
      </w:r>
      <w:r w:rsidR="00873A3A" w:rsidRPr="00412E88">
        <w:rPr>
          <w:rFonts w:ascii="Times New Roman" w:hAnsi="Times New Roman" w:cs="Times New Roman"/>
          <w:sz w:val="24"/>
          <w:szCs w:val="24"/>
        </w:rPr>
        <w:t xml:space="preserve">happy such </w:t>
      </w:r>
      <w:r w:rsidR="00A238C4" w:rsidRPr="00412E88">
        <w:rPr>
          <w:rFonts w:ascii="Times New Roman" w:hAnsi="Times New Roman" w:cs="Times New Roman"/>
          <w:sz w:val="24"/>
          <w:szCs w:val="24"/>
        </w:rPr>
        <w:t xml:space="preserve">as </w:t>
      </w:r>
      <w:r w:rsidR="00873A3A" w:rsidRPr="00412E88">
        <w:rPr>
          <w:rFonts w:ascii="Times New Roman" w:hAnsi="Times New Roman" w:cs="Times New Roman"/>
          <w:sz w:val="24"/>
          <w:szCs w:val="24"/>
        </w:rPr>
        <w:t xml:space="preserve">resuming work, apologizing to Madge, and </w:t>
      </w:r>
      <w:del w:id="67" w:author="Queens Commercial" w:date="2021-10-13T23:28:00Z">
        <w:r w:rsidR="00873A3A" w:rsidRPr="002B0FF8">
          <w:rPr>
            <w:rFonts w:ascii="Times New Roman" w:hAnsi="Times New Roman" w:cs="Times New Roman"/>
            <w:sz w:val="24"/>
            <w:szCs w:val="24"/>
          </w:rPr>
          <w:delText>get back</w:delText>
        </w:r>
      </w:del>
      <w:ins w:id="68" w:author="Queens Commercial" w:date="2021-10-13T23:28:00Z">
        <w:r w:rsidR="00873A3A" w:rsidRPr="00412E88">
          <w:rPr>
            <w:rFonts w:ascii="Times New Roman" w:hAnsi="Times New Roman" w:cs="Times New Roman"/>
            <w:sz w:val="24"/>
            <w:szCs w:val="24"/>
          </w:rPr>
          <w:t>get</w:t>
        </w:r>
        <w:r w:rsidR="001425F4">
          <w:rPr>
            <w:rFonts w:ascii="Times New Roman" w:hAnsi="Times New Roman" w:cs="Times New Roman"/>
            <w:sz w:val="24"/>
            <w:szCs w:val="24"/>
          </w:rPr>
          <w:t>ting</w:t>
        </w:r>
      </w:ins>
      <w:r w:rsidR="00873A3A" w:rsidRPr="00412E88">
        <w:rPr>
          <w:rFonts w:ascii="Times New Roman" w:hAnsi="Times New Roman" w:cs="Times New Roman"/>
          <w:sz w:val="24"/>
          <w:szCs w:val="24"/>
        </w:rPr>
        <w:t xml:space="preserve"> his old job back so</w:t>
      </w:r>
      <w:del w:id="69" w:author="Queens Commercial" w:date="2021-10-13T23:28:00Z">
        <w:r w:rsidR="00873A3A" w:rsidRPr="002B0FF8">
          <w:rPr>
            <w:rFonts w:ascii="Times New Roman" w:hAnsi="Times New Roman" w:cs="Times New Roman"/>
            <w:sz w:val="24"/>
            <w:szCs w:val="24"/>
          </w:rPr>
          <w:delText xml:space="preserve"> can</w:delText>
        </w:r>
      </w:del>
      <w:r w:rsidR="00873A3A" w:rsidRPr="00412E88">
        <w:rPr>
          <w:rFonts w:ascii="Times New Roman" w:hAnsi="Times New Roman" w:cs="Times New Roman"/>
          <w:sz w:val="24"/>
          <w:szCs w:val="24"/>
        </w:rPr>
        <w:t xml:space="preserve"> they can begin their happy life together.</w:t>
      </w:r>
      <w:r w:rsidR="00A62896" w:rsidRPr="00412E88">
        <w:rPr>
          <w:rFonts w:ascii="Times New Roman" w:hAnsi="Times New Roman" w:cs="Times New Roman"/>
          <w:sz w:val="24"/>
          <w:szCs w:val="24"/>
        </w:rPr>
        <w:t xml:space="preserve"> Although he was ready to win friendship and understanding from Madge through apolo</w:t>
      </w:r>
      <w:r w:rsidR="00A238C4" w:rsidRPr="00412E88">
        <w:rPr>
          <w:rFonts w:ascii="Times New Roman" w:hAnsi="Times New Roman" w:cs="Times New Roman"/>
          <w:sz w:val="24"/>
          <w:szCs w:val="24"/>
        </w:rPr>
        <w:t>gi</w:t>
      </w:r>
      <w:r w:rsidR="00A62896" w:rsidRPr="00412E88">
        <w:rPr>
          <w:rFonts w:ascii="Times New Roman" w:hAnsi="Times New Roman" w:cs="Times New Roman"/>
          <w:sz w:val="24"/>
          <w:szCs w:val="24"/>
        </w:rPr>
        <w:t xml:space="preserve">zing for trying to rape her, things </w:t>
      </w:r>
      <w:del w:id="70" w:author="Queens Commercial" w:date="2021-10-13T23:28:00Z">
        <w:r w:rsidR="00A62896" w:rsidRPr="002B0FF8">
          <w:rPr>
            <w:rFonts w:ascii="Times New Roman" w:hAnsi="Times New Roman" w:cs="Times New Roman"/>
            <w:sz w:val="24"/>
            <w:szCs w:val="24"/>
          </w:rPr>
          <w:delText>didn</w:delText>
        </w:r>
        <w:r w:rsidR="00A238C4" w:rsidRPr="002B0FF8">
          <w:rPr>
            <w:rFonts w:ascii="Times New Roman" w:hAnsi="Times New Roman" w:cs="Times New Roman"/>
            <w:sz w:val="24"/>
            <w:szCs w:val="24"/>
          </w:rPr>
          <w:delText>'</w:delText>
        </w:r>
        <w:r w:rsidR="00A62896" w:rsidRPr="002B0FF8">
          <w:rPr>
            <w:rFonts w:ascii="Times New Roman" w:hAnsi="Times New Roman" w:cs="Times New Roman"/>
            <w:sz w:val="24"/>
            <w:szCs w:val="24"/>
          </w:rPr>
          <w:delText>t</w:delText>
        </w:r>
      </w:del>
      <w:ins w:id="71" w:author="Queens Commercial" w:date="2021-10-13T23:28:00Z">
        <w:r w:rsidR="00A62896" w:rsidRPr="00412E88">
          <w:rPr>
            <w:rFonts w:ascii="Times New Roman" w:hAnsi="Times New Roman" w:cs="Times New Roman"/>
            <w:sz w:val="24"/>
            <w:szCs w:val="24"/>
          </w:rPr>
          <w:t>did</w:t>
        </w:r>
        <w:r w:rsidR="00412E88">
          <w:rPr>
            <w:rFonts w:ascii="Times New Roman" w:hAnsi="Times New Roman" w:cs="Times New Roman"/>
            <w:sz w:val="24"/>
            <w:szCs w:val="24"/>
          </w:rPr>
          <w:t xml:space="preserve"> not</w:t>
        </w:r>
      </w:ins>
      <w:r w:rsidR="00A62896" w:rsidRPr="00412E88">
        <w:rPr>
          <w:rFonts w:ascii="Times New Roman" w:hAnsi="Times New Roman" w:cs="Times New Roman"/>
          <w:sz w:val="24"/>
          <w:szCs w:val="24"/>
        </w:rPr>
        <w:t xml:space="preserve"> turn</w:t>
      </w:r>
      <w:r w:rsidR="00DF7C9D" w:rsidRPr="00412E88">
        <w:rPr>
          <w:rFonts w:ascii="Times New Roman" w:hAnsi="Times New Roman" w:cs="Times New Roman"/>
          <w:sz w:val="24"/>
          <w:szCs w:val="24"/>
        </w:rPr>
        <w:t xml:space="preserve"> out</w:t>
      </w:r>
      <w:r w:rsidR="00A62896" w:rsidRPr="00412E88">
        <w:rPr>
          <w:rFonts w:ascii="Times New Roman" w:hAnsi="Times New Roman" w:cs="Times New Roman"/>
          <w:sz w:val="24"/>
          <w:szCs w:val="24"/>
        </w:rPr>
        <w:t xml:space="preserve"> as expected.</w:t>
      </w:r>
      <w:del w:id="72" w:author="Queens Commercial" w:date="2021-10-13T23:28:00Z">
        <w:r w:rsidR="00A62896" w:rsidRPr="002B0FF8">
          <w:rPr>
            <w:rFonts w:ascii="Times New Roman" w:hAnsi="Times New Roman" w:cs="Times New Roman"/>
            <w:sz w:val="24"/>
            <w:szCs w:val="24"/>
          </w:rPr>
          <w:delText xml:space="preserve"> </w:delText>
        </w:r>
      </w:del>
      <w:r w:rsidR="00A62896" w:rsidRPr="00412E88">
        <w:rPr>
          <w:rFonts w:ascii="Times New Roman" w:hAnsi="Times New Roman" w:cs="Times New Roman"/>
          <w:sz w:val="24"/>
          <w:szCs w:val="24"/>
        </w:rPr>
        <w:t xml:space="preserve"> Instead of Madge reconciling with him, she tried to force him to have sex with her and when he turned down her </w:t>
      </w:r>
      <w:r w:rsidR="00A62896" w:rsidRPr="00412E88">
        <w:rPr>
          <w:rFonts w:ascii="Times New Roman" w:hAnsi="Times New Roman" w:cs="Times New Roman"/>
          <w:sz w:val="24"/>
          <w:szCs w:val="24"/>
        </w:rPr>
        <w:lastRenderedPageBreak/>
        <w:t>offer, she screamed saying that a black man was raping her.</w:t>
      </w:r>
      <w:r w:rsidR="003C13CC" w:rsidRPr="00412E88">
        <w:rPr>
          <w:rFonts w:ascii="Times New Roman" w:hAnsi="Times New Roman" w:cs="Times New Roman"/>
          <w:sz w:val="24"/>
          <w:szCs w:val="24"/>
        </w:rPr>
        <w:t xml:space="preserve"> This caused a group of white</w:t>
      </w:r>
      <w:r w:rsidR="00412E88">
        <w:rPr>
          <w:rFonts w:ascii="Times New Roman" w:hAnsi="Times New Roman" w:cs="Times New Roman"/>
          <w:sz w:val="24"/>
          <w:szCs w:val="24"/>
        </w:rPr>
        <w:t xml:space="preserve"> </w:t>
      </w:r>
      <w:ins w:id="73" w:author="Queens Commercial" w:date="2021-10-13T23:28:00Z">
        <w:r w:rsidR="00412E88">
          <w:rPr>
            <w:rFonts w:ascii="Times New Roman" w:hAnsi="Times New Roman" w:cs="Times New Roman"/>
            <w:sz w:val="24"/>
            <w:szCs w:val="24"/>
          </w:rPr>
          <w:t>men</w:t>
        </w:r>
        <w:r w:rsidR="003C13CC" w:rsidRPr="00412E88">
          <w:rPr>
            <w:rFonts w:ascii="Times New Roman" w:hAnsi="Times New Roman" w:cs="Times New Roman"/>
            <w:sz w:val="24"/>
            <w:szCs w:val="24"/>
          </w:rPr>
          <w:t xml:space="preserve"> </w:t>
        </w:r>
      </w:ins>
      <w:r w:rsidR="003C13CC" w:rsidRPr="00412E88">
        <w:rPr>
          <w:rFonts w:ascii="Times New Roman" w:hAnsi="Times New Roman" w:cs="Times New Roman"/>
          <w:sz w:val="24"/>
          <w:szCs w:val="24"/>
        </w:rPr>
        <w:t xml:space="preserve">to beat him to </w:t>
      </w:r>
      <w:ins w:id="74" w:author="Queens Commercial" w:date="2021-10-13T23:28:00Z">
        <w:r w:rsidR="00412E88">
          <w:rPr>
            <w:rFonts w:ascii="Times New Roman" w:hAnsi="Times New Roman" w:cs="Times New Roman"/>
            <w:sz w:val="24"/>
            <w:szCs w:val="24"/>
          </w:rPr>
          <w:t xml:space="preserve">a </w:t>
        </w:r>
      </w:ins>
      <w:r w:rsidR="003C13CC" w:rsidRPr="00412E88">
        <w:rPr>
          <w:rFonts w:ascii="Times New Roman" w:hAnsi="Times New Roman" w:cs="Times New Roman"/>
          <w:sz w:val="24"/>
          <w:szCs w:val="24"/>
        </w:rPr>
        <w:t xml:space="preserve">pulp and later he was charged with rape </w:t>
      </w:r>
      <w:del w:id="75" w:author="Queens Commercial" w:date="2021-10-13T23:28:00Z">
        <w:r w:rsidR="003C13CC" w:rsidRPr="002B0FF8">
          <w:rPr>
            <w:rFonts w:ascii="Times New Roman" w:hAnsi="Times New Roman" w:cs="Times New Roman"/>
            <w:sz w:val="24"/>
            <w:szCs w:val="24"/>
          </w:rPr>
          <w:delText>charges though</w:delText>
        </w:r>
      </w:del>
      <w:ins w:id="76" w:author="Queens Commercial" w:date="2021-10-13T23:28:00Z">
        <w:r w:rsidR="00412E88">
          <w:rPr>
            <w:rFonts w:ascii="Times New Roman" w:hAnsi="Times New Roman" w:cs="Times New Roman"/>
            <w:sz w:val="24"/>
            <w:szCs w:val="24"/>
          </w:rPr>
          <w:t>al</w:t>
        </w:r>
        <w:r w:rsidR="003C13CC" w:rsidRPr="00412E88">
          <w:rPr>
            <w:rFonts w:ascii="Times New Roman" w:hAnsi="Times New Roman" w:cs="Times New Roman"/>
            <w:sz w:val="24"/>
            <w:szCs w:val="24"/>
          </w:rPr>
          <w:t>though</w:t>
        </w:r>
      </w:ins>
      <w:r w:rsidR="003C13CC" w:rsidRPr="00412E88">
        <w:rPr>
          <w:rFonts w:ascii="Times New Roman" w:hAnsi="Times New Roman" w:cs="Times New Roman"/>
          <w:sz w:val="24"/>
          <w:szCs w:val="24"/>
        </w:rPr>
        <w:t xml:space="preserve"> he was innocent.</w:t>
      </w:r>
      <w:r w:rsidR="00665B17" w:rsidRPr="00412E88">
        <w:rPr>
          <w:rFonts w:ascii="Times New Roman" w:hAnsi="Times New Roman" w:cs="Times New Roman"/>
          <w:sz w:val="24"/>
          <w:szCs w:val="24"/>
        </w:rPr>
        <w:t xml:space="preserve"> Therefore, from the treatment Bob received while trying to use MLK`s nonviol</w:t>
      </w:r>
      <w:r w:rsidR="00EC05AC" w:rsidRPr="00412E88">
        <w:rPr>
          <w:rFonts w:ascii="Times New Roman" w:hAnsi="Times New Roman" w:cs="Times New Roman"/>
          <w:sz w:val="24"/>
          <w:szCs w:val="24"/>
        </w:rPr>
        <w:t>ent way of resisting racism by</w:t>
      </w:r>
      <w:r w:rsidR="00665B17" w:rsidRPr="00412E88">
        <w:rPr>
          <w:rFonts w:ascii="Times New Roman" w:hAnsi="Times New Roman" w:cs="Times New Roman"/>
          <w:sz w:val="24"/>
          <w:szCs w:val="24"/>
        </w:rPr>
        <w:t xml:space="preserve"> creating understanding and friendship with his opp</w:t>
      </w:r>
      <w:r w:rsidR="00A238C4" w:rsidRPr="00412E88">
        <w:rPr>
          <w:rFonts w:ascii="Times New Roman" w:hAnsi="Times New Roman" w:cs="Times New Roman"/>
          <w:sz w:val="24"/>
          <w:szCs w:val="24"/>
        </w:rPr>
        <w:t>o</w:t>
      </w:r>
      <w:r w:rsidR="00665B17" w:rsidRPr="00412E88">
        <w:rPr>
          <w:rFonts w:ascii="Times New Roman" w:hAnsi="Times New Roman" w:cs="Times New Roman"/>
          <w:sz w:val="24"/>
          <w:szCs w:val="24"/>
        </w:rPr>
        <w:t xml:space="preserve">nent, the idea does not provide full details to show </w:t>
      </w:r>
      <w:r w:rsidR="00EC05AC" w:rsidRPr="00412E88">
        <w:rPr>
          <w:rFonts w:ascii="Times New Roman" w:hAnsi="Times New Roman" w:cs="Times New Roman"/>
          <w:sz w:val="24"/>
          <w:szCs w:val="24"/>
        </w:rPr>
        <w:t>how</w:t>
      </w:r>
      <w:r w:rsidR="00665B17" w:rsidRPr="00412E88">
        <w:rPr>
          <w:rFonts w:ascii="Times New Roman" w:hAnsi="Times New Roman" w:cs="Times New Roman"/>
          <w:sz w:val="24"/>
          <w:szCs w:val="24"/>
        </w:rPr>
        <w:t xml:space="preserve"> in some cases it may increase </w:t>
      </w:r>
      <w:del w:id="77" w:author="Queens Commercial" w:date="2021-10-13T23:28:00Z">
        <w:r w:rsidR="00665B17" w:rsidRPr="002B0FF8">
          <w:rPr>
            <w:rFonts w:ascii="Times New Roman" w:hAnsi="Times New Roman" w:cs="Times New Roman"/>
            <w:sz w:val="24"/>
            <w:szCs w:val="24"/>
          </w:rPr>
          <w:delText>racism</w:delText>
        </w:r>
      </w:del>
      <w:ins w:id="78" w:author="Queens Commercial" w:date="2021-10-13T23:28:00Z">
        <w:r w:rsidR="00665B17" w:rsidRPr="00412E88">
          <w:rPr>
            <w:rFonts w:ascii="Times New Roman" w:hAnsi="Times New Roman" w:cs="Times New Roman"/>
            <w:sz w:val="24"/>
            <w:szCs w:val="24"/>
          </w:rPr>
          <w:t>racis</w:t>
        </w:r>
        <w:r w:rsidR="00412E88">
          <w:rPr>
            <w:rFonts w:ascii="Times New Roman" w:hAnsi="Times New Roman" w:cs="Times New Roman"/>
            <w:sz w:val="24"/>
            <w:szCs w:val="24"/>
          </w:rPr>
          <w:t>t</w:t>
        </w:r>
      </w:ins>
      <w:r w:rsidR="00665B17" w:rsidRPr="00412E88">
        <w:rPr>
          <w:rFonts w:ascii="Times New Roman" w:hAnsi="Times New Roman" w:cs="Times New Roman"/>
          <w:sz w:val="24"/>
          <w:szCs w:val="24"/>
        </w:rPr>
        <w:t xml:space="preserve"> exploitation.</w:t>
      </w:r>
    </w:p>
    <w:p w14:paraId="0DA912BC" w14:textId="565D5F17" w:rsidR="00614E6A" w:rsidRPr="00412E88" w:rsidRDefault="00614E6A">
      <w:pPr>
        <w:spacing w:after="0" w:line="480" w:lineRule="auto"/>
        <w:ind w:firstLine="720"/>
        <w:jc w:val="both"/>
        <w:rPr>
          <w:rFonts w:ascii="Times New Roman" w:hAnsi="Times New Roman" w:cs="Times New Roman"/>
          <w:sz w:val="24"/>
          <w:szCs w:val="24"/>
        </w:rPr>
        <w:pPrChange w:id="79" w:author="Queens Commercial" w:date="2021-10-13T23:28:00Z">
          <w:pPr>
            <w:spacing w:line="480" w:lineRule="auto"/>
            <w:ind w:firstLine="720"/>
            <w:jc w:val="both"/>
          </w:pPr>
        </w:pPrChange>
      </w:pPr>
      <w:r w:rsidRPr="00412E88">
        <w:rPr>
          <w:rFonts w:ascii="Times New Roman" w:hAnsi="Times New Roman" w:cs="Times New Roman"/>
          <w:sz w:val="24"/>
          <w:szCs w:val="24"/>
        </w:rPr>
        <w:t>On the other hand, Bob</w:t>
      </w:r>
      <w:r w:rsidR="004F74C6" w:rsidRPr="00412E88">
        <w:rPr>
          <w:rFonts w:ascii="Times New Roman" w:hAnsi="Times New Roman" w:cs="Times New Roman"/>
          <w:sz w:val="24"/>
          <w:szCs w:val="24"/>
        </w:rPr>
        <w:t>'</w:t>
      </w:r>
      <w:r w:rsidRPr="00412E88">
        <w:rPr>
          <w:rFonts w:ascii="Times New Roman" w:hAnsi="Times New Roman" w:cs="Times New Roman"/>
          <w:sz w:val="24"/>
          <w:szCs w:val="24"/>
        </w:rPr>
        <w:t xml:space="preserve">s </w:t>
      </w:r>
      <w:del w:id="80" w:author="Queens Commercial" w:date="2021-10-13T23:28:00Z">
        <w:r w:rsidRPr="002B0FF8">
          <w:rPr>
            <w:rFonts w:ascii="Times New Roman" w:hAnsi="Times New Roman" w:cs="Times New Roman"/>
            <w:sz w:val="24"/>
            <w:szCs w:val="24"/>
          </w:rPr>
          <w:delText>action supports</w:delText>
        </w:r>
      </w:del>
      <w:ins w:id="81" w:author="Queens Commercial" w:date="2021-10-13T23:28:00Z">
        <w:r w:rsidRPr="00412E88">
          <w:rPr>
            <w:rFonts w:ascii="Times New Roman" w:hAnsi="Times New Roman" w:cs="Times New Roman"/>
            <w:sz w:val="24"/>
            <w:szCs w:val="24"/>
          </w:rPr>
          <w:t>action</w:t>
        </w:r>
        <w:r w:rsidR="001425F4">
          <w:rPr>
            <w:rFonts w:ascii="Times New Roman" w:hAnsi="Times New Roman" w:cs="Times New Roman"/>
            <w:sz w:val="24"/>
            <w:szCs w:val="24"/>
          </w:rPr>
          <w:t>s</w:t>
        </w:r>
        <w:r w:rsidRPr="00412E88">
          <w:rPr>
            <w:rFonts w:ascii="Times New Roman" w:hAnsi="Times New Roman" w:cs="Times New Roman"/>
            <w:sz w:val="24"/>
            <w:szCs w:val="24"/>
          </w:rPr>
          <w:t xml:space="preserve"> support</w:t>
        </w:r>
      </w:ins>
      <w:r w:rsidRPr="00412E88">
        <w:rPr>
          <w:rFonts w:ascii="Times New Roman" w:hAnsi="Times New Roman" w:cs="Times New Roman"/>
          <w:sz w:val="24"/>
          <w:szCs w:val="24"/>
        </w:rPr>
        <w:t xml:space="preserve"> MLKs ideas </w:t>
      </w:r>
      <w:r w:rsidR="00F70C61" w:rsidRPr="00412E88">
        <w:rPr>
          <w:rFonts w:ascii="Times New Roman" w:hAnsi="Times New Roman" w:cs="Times New Roman"/>
          <w:sz w:val="24"/>
          <w:szCs w:val="24"/>
        </w:rPr>
        <w:t>concerning using violen</w:t>
      </w:r>
      <w:r w:rsidR="004F74C6" w:rsidRPr="00412E88">
        <w:rPr>
          <w:rFonts w:ascii="Times New Roman" w:hAnsi="Times New Roman" w:cs="Times New Roman"/>
          <w:sz w:val="24"/>
          <w:szCs w:val="24"/>
        </w:rPr>
        <w:t>ce</w:t>
      </w:r>
      <w:r w:rsidR="00F70C61" w:rsidRPr="00412E88">
        <w:rPr>
          <w:rFonts w:ascii="Times New Roman" w:hAnsi="Times New Roman" w:cs="Times New Roman"/>
          <w:sz w:val="24"/>
          <w:szCs w:val="24"/>
        </w:rPr>
        <w:t xml:space="preserve"> to resist racism.</w:t>
      </w:r>
      <w:r w:rsidR="00800E4F" w:rsidRPr="00412E88">
        <w:rPr>
          <w:rFonts w:ascii="Times New Roman" w:hAnsi="Times New Roman" w:cs="Times New Roman"/>
          <w:sz w:val="24"/>
          <w:szCs w:val="24"/>
        </w:rPr>
        <w:t xml:space="preserve"> In his reading, MLK argues that when one uses physical violence as a method to resist racism, not only does it not solve the problem but also create</w:t>
      </w:r>
      <w:r w:rsidR="004F74C6" w:rsidRPr="00412E88">
        <w:rPr>
          <w:rFonts w:ascii="Times New Roman" w:hAnsi="Times New Roman" w:cs="Times New Roman"/>
          <w:sz w:val="24"/>
          <w:szCs w:val="24"/>
        </w:rPr>
        <w:t>s</w:t>
      </w:r>
      <w:r w:rsidR="00800E4F" w:rsidRPr="00412E88">
        <w:rPr>
          <w:rFonts w:ascii="Times New Roman" w:hAnsi="Times New Roman" w:cs="Times New Roman"/>
          <w:sz w:val="24"/>
          <w:szCs w:val="24"/>
        </w:rPr>
        <w:t xml:space="preserve"> hatred that results </w:t>
      </w:r>
      <w:r w:rsidR="004F74C6" w:rsidRPr="00412E88">
        <w:rPr>
          <w:rFonts w:ascii="Times New Roman" w:hAnsi="Times New Roman" w:cs="Times New Roman"/>
          <w:sz w:val="24"/>
          <w:szCs w:val="24"/>
        </w:rPr>
        <w:t>in</w:t>
      </w:r>
      <w:r w:rsidR="00800E4F" w:rsidRPr="00412E88">
        <w:rPr>
          <w:rFonts w:ascii="Times New Roman" w:hAnsi="Times New Roman" w:cs="Times New Roman"/>
          <w:sz w:val="24"/>
          <w:szCs w:val="24"/>
        </w:rPr>
        <w:t xml:space="preserve"> </w:t>
      </w:r>
      <w:r w:rsidR="004F74C6" w:rsidRPr="00412E88">
        <w:rPr>
          <w:rFonts w:ascii="Times New Roman" w:hAnsi="Times New Roman" w:cs="Times New Roman"/>
          <w:sz w:val="24"/>
          <w:szCs w:val="24"/>
        </w:rPr>
        <w:t xml:space="preserve">a </w:t>
      </w:r>
      <w:r w:rsidR="00800E4F" w:rsidRPr="00412E88">
        <w:rPr>
          <w:rFonts w:ascii="Times New Roman" w:hAnsi="Times New Roman" w:cs="Times New Roman"/>
          <w:sz w:val="24"/>
          <w:szCs w:val="24"/>
        </w:rPr>
        <w:t>new and more complicated problem.</w:t>
      </w:r>
      <w:r w:rsidR="00BE27CE" w:rsidRPr="00412E88">
        <w:rPr>
          <w:rFonts w:ascii="Times New Roman" w:hAnsi="Times New Roman" w:cs="Times New Roman"/>
          <w:sz w:val="24"/>
          <w:szCs w:val="24"/>
        </w:rPr>
        <w:t xml:space="preserve"> He w</w:t>
      </w:r>
      <w:r w:rsidR="004F74C6" w:rsidRPr="00412E88">
        <w:rPr>
          <w:rFonts w:ascii="Times New Roman" w:hAnsi="Times New Roman" w:cs="Times New Roman"/>
          <w:sz w:val="24"/>
          <w:szCs w:val="24"/>
        </w:rPr>
        <w:t>e</w:t>
      </w:r>
      <w:r w:rsidR="00BE27CE" w:rsidRPr="00412E88">
        <w:rPr>
          <w:rFonts w:ascii="Times New Roman" w:hAnsi="Times New Roman" w:cs="Times New Roman"/>
          <w:sz w:val="24"/>
          <w:szCs w:val="24"/>
        </w:rPr>
        <w:t>nt ahead and said that when victims of oppression succumb to the temptation of using violence, their legacy will be an endless reign of chaos</w:t>
      </w:r>
      <w:r w:rsidR="00C916A2" w:rsidRPr="00412E88">
        <w:rPr>
          <w:rFonts w:ascii="Times New Roman" w:hAnsi="Times New Roman" w:cs="Times New Roman"/>
          <w:sz w:val="24"/>
          <w:szCs w:val="24"/>
        </w:rPr>
        <w:t xml:space="preserve"> (</w:t>
      </w:r>
      <w:del w:id="82" w:author="Queens Commercial" w:date="2021-10-13T23:28:00Z">
        <w:r w:rsidR="00C916A2">
          <w:rPr>
            <w:rFonts w:ascii="Times New Roman" w:hAnsi="Times New Roman" w:cs="Times New Roman"/>
            <w:sz w:val="24"/>
            <w:szCs w:val="24"/>
          </w:rPr>
          <w:delText>MLK 1</w:delText>
        </w:r>
      </w:del>
      <w:ins w:id="83" w:author="Queens Commercial" w:date="2021-10-13T23:28:00Z">
        <w:r w:rsidR="0043400B">
          <w:rPr>
            <w:rFonts w:ascii="Times New Roman" w:hAnsi="Times New Roman" w:cs="Times New Roman"/>
            <w:sz w:val="24"/>
            <w:szCs w:val="24"/>
          </w:rPr>
          <w:t>King Jr 166</w:t>
        </w:r>
      </w:ins>
      <w:r w:rsidR="0043400B">
        <w:rPr>
          <w:rFonts w:ascii="Times New Roman" w:hAnsi="Times New Roman" w:cs="Times New Roman"/>
          <w:sz w:val="24"/>
          <w:szCs w:val="24"/>
        </w:rPr>
        <w:t>)</w:t>
      </w:r>
      <w:r w:rsidR="00BE27CE" w:rsidRPr="00412E88">
        <w:rPr>
          <w:rFonts w:ascii="Times New Roman" w:hAnsi="Times New Roman" w:cs="Times New Roman"/>
          <w:sz w:val="24"/>
          <w:szCs w:val="24"/>
        </w:rPr>
        <w:t>.</w:t>
      </w:r>
      <w:r w:rsidR="00C95BFC" w:rsidRPr="00412E88">
        <w:rPr>
          <w:rFonts w:ascii="Times New Roman" w:hAnsi="Times New Roman" w:cs="Times New Roman"/>
          <w:sz w:val="24"/>
          <w:szCs w:val="24"/>
        </w:rPr>
        <w:t xml:space="preserve"> When Bob was promoted to be the </w:t>
      </w:r>
      <w:del w:id="84" w:author="Queens Commercial" w:date="2021-10-13T23:28:00Z">
        <w:r w:rsidR="00C95BFC" w:rsidRPr="002B0FF8">
          <w:rPr>
            <w:rFonts w:ascii="Times New Roman" w:hAnsi="Times New Roman" w:cs="Times New Roman"/>
            <w:sz w:val="24"/>
            <w:szCs w:val="24"/>
          </w:rPr>
          <w:delText>leaderman</w:delText>
        </w:r>
      </w:del>
      <w:ins w:id="85" w:author="Queens Commercial" w:date="2021-10-13T23:28:00Z">
        <w:r w:rsidR="00412E88" w:rsidRPr="00412E88">
          <w:rPr>
            <w:rFonts w:ascii="Times New Roman" w:hAnsi="Times New Roman" w:cs="Times New Roman"/>
            <w:sz w:val="24"/>
            <w:szCs w:val="24"/>
          </w:rPr>
          <w:t>leader</w:t>
        </w:r>
      </w:ins>
      <w:r w:rsidR="00412E88" w:rsidRPr="00412E88">
        <w:rPr>
          <w:rFonts w:ascii="Times New Roman" w:hAnsi="Times New Roman" w:cs="Times New Roman"/>
          <w:sz w:val="24"/>
          <w:szCs w:val="24"/>
        </w:rPr>
        <w:t xml:space="preserve"> </w:t>
      </w:r>
      <w:r w:rsidR="00C95BFC" w:rsidRPr="00412E88">
        <w:rPr>
          <w:rFonts w:ascii="Times New Roman" w:hAnsi="Times New Roman" w:cs="Times New Roman"/>
          <w:sz w:val="24"/>
          <w:szCs w:val="24"/>
        </w:rPr>
        <w:t>of the shipyard and became the first black man to have that position, he faced a lot of opp</w:t>
      </w:r>
      <w:r w:rsidR="004F74C6" w:rsidRPr="00412E88">
        <w:rPr>
          <w:rFonts w:ascii="Times New Roman" w:hAnsi="Times New Roman" w:cs="Times New Roman"/>
          <w:sz w:val="24"/>
          <w:szCs w:val="24"/>
        </w:rPr>
        <w:t>res</w:t>
      </w:r>
      <w:r w:rsidR="00C95BFC" w:rsidRPr="00412E88">
        <w:rPr>
          <w:rFonts w:ascii="Times New Roman" w:hAnsi="Times New Roman" w:cs="Times New Roman"/>
          <w:sz w:val="24"/>
          <w:szCs w:val="24"/>
        </w:rPr>
        <w:t>sion from the white coworkers.</w:t>
      </w:r>
      <w:r w:rsidR="00BB6D33" w:rsidRPr="00412E88">
        <w:rPr>
          <w:rFonts w:ascii="Times New Roman" w:hAnsi="Times New Roman" w:cs="Times New Roman"/>
          <w:sz w:val="24"/>
          <w:szCs w:val="24"/>
        </w:rPr>
        <w:t xml:space="preserve"> In one circu</w:t>
      </w:r>
      <w:r w:rsidR="004F74C6" w:rsidRPr="00412E88">
        <w:rPr>
          <w:rFonts w:ascii="Times New Roman" w:hAnsi="Times New Roman" w:cs="Times New Roman"/>
          <w:sz w:val="24"/>
          <w:szCs w:val="24"/>
        </w:rPr>
        <w:t>ms</w:t>
      </w:r>
      <w:r w:rsidR="00BB6D33" w:rsidRPr="00412E88">
        <w:rPr>
          <w:rFonts w:ascii="Times New Roman" w:hAnsi="Times New Roman" w:cs="Times New Roman"/>
          <w:sz w:val="24"/>
          <w:szCs w:val="24"/>
        </w:rPr>
        <w:t>tance where he needed help, he was</w:t>
      </w:r>
      <w:r w:rsidR="009371D5" w:rsidRPr="00412E88">
        <w:rPr>
          <w:rFonts w:ascii="Times New Roman" w:hAnsi="Times New Roman" w:cs="Times New Roman"/>
          <w:sz w:val="24"/>
          <w:szCs w:val="24"/>
        </w:rPr>
        <w:t xml:space="preserve"> ref</w:t>
      </w:r>
      <w:r w:rsidR="004F74C6" w:rsidRPr="00412E88">
        <w:rPr>
          <w:rFonts w:ascii="Times New Roman" w:hAnsi="Times New Roman" w:cs="Times New Roman"/>
          <w:sz w:val="24"/>
          <w:szCs w:val="24"/>
        </w:rPr>
        <w:t>er</w:t>
      </w:r>
      <w:r w:rsidR="009371D5" w:rsidRPr="00412E88">
        <w:rPr>
          <w:rFonts w:ascii="Times New Roman" w:hAnsi="Times New Roman" w:cs="Times New Roman"/>
          <w:sz w:val="24"/>
          <w:szCs w:val="24"/>
        </w:rPr>
        <w:t>red to a white woman from Texas called Madge Perkins whose respo</w:t>
      </w:r>
      <w:r w:rsidR="004F74C6" w:rsidRPr="00412E88">
        <w:rPr>
          <w:rFonts w:ascii="Times New Roman" w:hAnsi="Times New Roman" w:cs="Times New Roman"/>
          <w:sz w:val="24"/>
          <w:szCs w:val="24"/>
        </w:rPr>
        <w:t>n</w:t>
      </w:r>
      <w:r w:rsidR="009371D5" w:rsidRPr="00412E88">
        <w:rPr>
          <w:rFonts w:ascii="Times New Roman" w:hAnsi="Times New Roman" w:cs="Times New Roman"/>
          <w:sz w:val="24"/>
          <w:szCs w:val="24"/>
        </w:rPr>
        <w:t>se angered and hurt him. She sai</w:t>
      </w:r>
      <w:r w:rsidR="00DA339A" w:rsidRPr="00412E88">
        <w:rPr>
          <w:rFonts w:ascii="Times New Roman" w:hAnsi="Times New Roman" w:cs="Times New Roman"/>
          <w:sz w:val="24"/>
          <w:szCs w:val="24"/>
        </w:rPr>
        <w:t>d</w:t>
      </w:r>
      <w:r w:rsidR="009371D5" w:rsidRPr="00412E88">
        <w:rPr>
          <w:rFonts w:ascii="Times New Roman" w:hAnsi="Times New Roman" w:cs="Times New Roman"/>
          <w:sz w:val="24"/>
          <w:szCs w:val="24"/>
        </w:rPr>
        <w:t>, “I ain</w:t>
      </w:r>
      <w:r w:rsidR="004F74C6" w:rsidRPr="00412E88">
        <w:rPr>
          <w:rFonts w:ascii="Times New Roman" w:hAnsi="Times New Roman" w:cs="Times New Roman"/>
          <w:sz w:val="24"/>
          <w:szCs w:val="24"/>
        </w:rPr>
        <w:t>'</w:t>
      </w:r>
      <w:r w:rsidR="009371D5" w:rsidRPr="00412E88">
        <w:rPr>
          <w:rFonts w:ascii="Times New Roman" w:hAnsi="Times New Roman" w:cs="Times New Roman"/>
          <w:sz w:val="24"/>
          <w:szCs w:val="24"/>
        </w:rPr>
        <w:t>t gonna work with no nigger!”</w:t>
      </w:r>
      <w:r w:rsidR="00B666DA" w:rsidRPr="00412E88">
        <w:rPr>
          <w:rFonts w:ascii="Times New Roman" w:hAnsi="Times New Roman" w:cs="Times New Roman"/>
          <w:sz w:val="24"/>
          <w:szCs w:val="24"/>
        </w:rPr>
        <w:t xml:space="preserve"> (</w:t>
      </w:r>
      <w:del w:id="86" w:author="Queens Commercial" w:date="2021-10-13T23:28:00Z">
        <w:r w:rsidR="00B666DA">
          <w:rPr>
            <w:rFonts w:ascii="Times New Roman" w:hAnsi="Times New Roman" w:cs="Times New Roman"/>
            <w:sz w:val="24"/>
            <w:szCs w:val="24"/>
          </w:rPr>
          <w:delText>Supper Summary 1</w:delText>
        </w:r>
      </w:del>
      <w:ins w:id="87" w:author="Queens Commercial" w:date="2021-10-13T23:28:00Z">
        <w:r w:rsidR="0043400B">
          <w:rPr>
            <w:rFonts w:ascii="Times New Roman" w:hAnsi="Times New Roman" w:cs="Times New Roman"/>
            <w:sz w:val="24"/>
            <w:szCs w:val="24"/>
          </w:rPr>
          <w:t>Himes 29</w:t>
        </w:r>
      </w:ins>
      <w:r w:rsidR="00B666DA" w:rsidRPr="00412E88">
        <w:rPr>
          <w:rFonts w:ascii="Times New Roman" w:hAnsi="Times New Roman" w:cs="Times New Roman"/>
          <w:sz w:val="24"/>
          <w:szCs w:val="24"/>
        </w:rPr>
        <w:t>)</w:t>
      </w:r>
      <w:r w:rsidR="00DA339A" w:rsidRPr="00412E88">
        <w:rPr>
          <w:rFonts w:ascii="Times New Roman" w:hAnsi="Times New Roman" w:cs="Times New Roman"/>
          <w:sz w:val="24"/>
          <w:szCs w:val="24"/>
        </w:rPr>
        <w:t>.</w:t>
      </w:r>
      <w:r w:rsidR="00164769" w:rsidRPr="00412E88">
        <w:rPr>
          <w:rFonts w:ascii="Times New Roman" w:hAnsi="Times New Roman" w:cs="Times New Roman"/>
          <w:sz w:val="24"/>
          <w:szCs w:val="24"/>
        </w:rPr>
        <w:t xml:space="preserve"> After that incident, he is knocked </w:t>
      </w:r>
      <w:ins w:id="88" w:author="Queens Commercial" w:date="2021-10-13T23:28:00Z">
        <w:r w:rsidR="001425F4">
          <w:rPr>
            <w:rFonts w:ascii="Times New Roman" w:hAnsi="Times New Roman" w:cs="Times New Roman"/>
            <w:sz w:val="24"/>
            <w:szCs w:val="24"/>
          </w:rPr>
          <w:t xml:space="preserve">down </w:t>
        </w:r>
      </w:ins>
      <w:r w:rsidR="00164769" w:rsidRPr="00412E88">
        <w:rPr>
          <w:rFonts w:ascii="Times New Roman" w:hAnsi="Times New Roman" w:cs="Times New Roman"/>
          <w:sz w:val="24"/>
          <w:szCs w:val="24"/>
        </w:rPr>
        <w:t xml:space="preserve">by a white man </w:t>
      </w:r>
      <w:del w:id="89" w:author="Queens Commercial" w:date="2021-10-13T23:28:00Z">
        <w:r w:rsidR="00164769" w:rsidRPr="002B0FF8">
          <w:rPr>
            <w:rFonts w:ascii="Times New Roman" w:hAnsi="Times New Roman" w:cs="Times New Roman"/>
            <w:sz w:val="24"/>
            <w:szCs w:val="24"/>
          </w:rPr>
          <w:delText xml:space="preserve">by the name </w:delText>
        </w:r>
        <w:r w:rsidR="004F74C6" w:rsidRPr="002B0FF8">
          <w:rPr>
            <w:rFonts w:ascii="Times New Roman" w:hAnsi="Times New Roman" w:cs="Times New Roman"/>
            <w:sz w:val="24"/>
            <w:szCs w:val="24"/>
          </w:rPr>
          <w:delText xml:space="preserve">of </w:delText>
        </w:r>
      </w:del>
      <w:ins w:id="90" w:author="Queens Commercial" w:date="2021-10-13T23:28:00Z">
        <w:r w:rsidR="001425F4">
          <w:rPr>
            <w:rFonts w:ascii="Times New Roman" w:hAnsi="Times New Roman" w:cs="Times New Roman"/>
            <w:sz w:val="24"/>
            <w:szCs w:val="24"/>
          </w:rPr>
          <w:t>(</w:t>
        </w:r>
      </w:ins>
      <w:r w:rsidR="00164769" w:rsidRPr="00412E88">
        <w:rPr>
          <w:rFonts w:ascii="Times New Roman" w:hAnsi="Times New Roman" w:cs="Times New Roman"/>
          <w:sz w:val="24"/>
          <w:szCs w:val="24"/>
        </w:rPr>
        <w:t>Johny Stoddart</w:t>
      </w:r>
      <w:ins w:id="91" w:author="Queens Commercial" w:date="2021-10-13T23:28:00Z">
        <w:r w:rsidR="001425F4">
          <w:rPr>
            <w:rFonts w:ascii="Times New Roman" w:hAnsi="Times New Roman" w:cs="Times New Roman"/>
            <w:sz w:val="24"/>
            <w:szCs w:val="24"/>
          </w:rPr>
          <w:t>)</w:t>
        </w:r>
      </w:ins>
      <w:r w:rsidR="00164769" w:rsidRPr="00412E88">
        <w:rPr>
          <w:rFonts w:ascii="Times New Roman" w:hAnsi="Times New Roman" w:cs="Times New Roman"/>
          <w:sz w:val="24"/>
          <w:szCs w:val="24"/>
        </w:rPr>
        <w:t xml:space="preserve"> when he tried to strike white men who refused to give him his money after he </w:t>
      </w:r>
      <w:r w:rsidR="004F74C6" w:rsidRPr="00412E88">
        <w:rPr>
          <w:rFonts w:ascii="Times New Roman" w:hAnsi="Times New Roman" w:cs="Times New Roman"/>
          <w:sz w:val="24"/>
          <w:szCs w:val="24"/>
        </w:rPr>
        <w:t xml:space="preserve">had </w:t>
      </w:r>
      <w:r w:rsidR="00164769" w:rsidRPr="00412E88">
        <w:rPr>
          <w:rFonts w:ascii="Times New Roman" w:hAnsi="Times New Roman" w:cs="Times New Roman"/>
          <w:sz w:val="24"/>
          <w:szCs w:val="24"/>
        </w:rPr>
        <w:t xml:space="preserve">defeated them in a gambling game. These two incidents motivated Bob to resist the issue of racism in violent ways. </w:t>
      </w:r>
      <w:r w:rsidR="00A73FCF" w:rsidRPr="00412E88">
        <w:rPr>
          <w:rFonts w:ascii="Times New Roman" w:hAnsi="Times New Roman" w:cs="Times New Roman"/>
          <w:sz w:val="24"/>
          <w:szCs w:val="24"/>
        </w:rPr>
        <w:t>In the rest of the novel</w:t>
      </w:r>
      <w:r w:rsidR="004F74C6" w:rsidRPr="00412E88">
        <w:rPr>
          <w:rFonts w:ascii="Times New Roman" w:hAnsi="Times New Roman" w:cs="Times New Roman"/>
          <w:sz w:val="24"/>
          <w:szCs w:val="24"/>
        </w:rPr>
        <w:t>,</w:t>
      </w:r>
      <w:r w:rsidR="00A73FCF" w:rsidRPr="00412E88">
        <w:rPr>
          <w:rFonts w:ascii="Times New Roman" w:hAnsi="Times New Roman" w:cs="Times New Roman"/>
          <w:sz w:val="24"/>
          <w:szCs w:val="24"/>
        </w:rPr>
        <w:t xml:space="preserve"> Bob tries to plan methods of revenging on white people by killing Johnny and raping Madge.</w:t>
      </w:r>
      <w:r w:rsidR="006A222E" w:rsidRPr="00412E88">
        <w:rPr>
          <w:rFonts w:ascii="Times New Roman" w:hAnsi="Times New Roman" w:cs="Times New Roman"/>
          <w:sz w:val="24"/>
          <w:szCs w:val="24"/>
        </w:rPr>
        <w:t xml:space="preserve"> As proposed by MLK, the violent ways never helped </w:t>
      </w:r>
      <w:del w:id="92" w:author="Queens Commercial" w:date="2021-10-13T23:28:00Z">
        <w:r w:rsidR="006A222E" w:rsidRPr="002B0FF8">
          <w:rPr>
            <w:rFonts w:ascii="Times New Roman" w:hAnsi="Times New Roman" w:cs="Times New Roman"/>
            <w:sz w:val="24"/>
            <w:szCs w:val="24"/>
          </w:rPr>
          <w:delText>Bobs</w:delText>
        </w:r>
      </w:del>
      <w:ins w:id="93" w:author="Queens Commercial" w:date="2021-10-13T23:28:00Z">
        <w:r w:rsidR="006A222E" w:rsidRPr="00412E88">
          <w:rPr>
            <w:rFonts w:ascii="Times New Roman" w:hAnsi="Times New Roman" w:cs="Times New Roman"/>
            <w:sz w:val="24"/>
            <w:szCs w:val="24"/>
          </w:rPr>
          <w:t>Bob</w:t>
        </w:r>
      </w:ins>
      <w:r w:rsidR="006A222E" w:rsidRPr="00412E88">
        <w:rPr>
          <w:rFonts w:ascii="Times New Roman" w:hAnsi="Times New Roman" w:cs="Times New Roman"/>
          <w:sz w:val="24"/>
          <w:szCs w:val="24"/>
        </w:rPr>
        <w:t xml:space="preserve"> to resist </w:t>
      </w:r>
      <w:del w:id="94" w:author="Queens Commercial" w:date="2021-10-13T23:28:00Z">
        <w:r w:rsidR="006A222E" w:rsidRPr="002B0FF8">
          <w:rPr>
            <w:rFonts w:ascii="Times New Roman" w:hAnsi="Times New Roman" w:cs="Times New Roman"/>
            <w:sz w:val="24"/>
            <w:szCs w:val="24"/>
          </w:rPr>
          <w:delText xml:space="preserve">the issue of </w:delText>
        </w:r>
      </w:del>
      <w:r w:rsidR="006A222E" w:rsidRPr="00412E88">
        <w:rPr>
          <w:rFonts w:ascii="Times New Roman" w:hAnsi="Times New Roman" w:cs="Times New Roman"/>
          <w:sz w:val="24"/>
          <w:szCs w:val="24"/>
        </w:rPr>
        <w:t>racism</w:t>
      </w:r>
      <w:del w:id="95" w:author="Queens Commercial" w:date="2021-10-13T23:28:00Z">
        <w:r w:rsidR="006A222E" w:rsidRPr="002B0FF8">
          <w:rPr>
            <w:rFonts w:ascii="Times New Roman" w:hAnsi="Times New Roman" w:cs="Times New Roman"/>
            <w:sz w:val="24"/>
            <w:szCs w:val="24"/>
          </w:rPr>
          <w:delText>, relatively</w:delText>
        </w:r>
      </w:del>
      <w:ins w:id="96" w:author="Queens Commercial" w:date="2021-10-13T23:28:00Z">
        <w:r w:rsidR="001425F4">
          <w:rPr>
            <w:rFonts w:ascii="Times New Roman" w:hAnsi="Times New Roman" w:cs="Times New Roman"/>
            <w:sz w:val="24"/>
            <w:szCs w:val="24"/>
          </w:rPr>
          <w:t>. Instead,</w:t>
        </w:r>
      </w:ins>
      <w:r w:rsidR="001425F4">
        <w:rPr>
          <w:rFonts w:ascii="Times New Roman" w:hAnsi="Times New Roman" w:cs="Times New Roman"/>
          <w:sz w:val="24"/>
          <w:szCs w:val="24"/>
        </w:rPr>
        <w:t xml:space="preserve"> </w:t>
      </w:r>
      <w:r w:rsidR="006A222E" w:rsidRPr="00412E88">
        <w:rPr>
          <w:rFonts w:ascii="Times New Roman" w:hAnsi="Times New Roman" w:cs="Times New Roman"/>
          <w:sz w:val="24"/>
          <w:szCs w:val="24"/>
        </w:rPr>
        <w:t>the m</w:t>
      </w:r>
      <w:r w:rsidR="004F74C6" w:rsidRPr="00412E88">
        <w:rPr>
          <w:rFonts w:ascii="Times New Roman" w:hAnsi="Times New Roman" w:cs="Times New Roman"/>
          <w:sz w:val="24"/>
          <w:szCs w:val="24"/>
        </w:rPr>
        <w:t>etho</w:t>
      </w:r>
      <w:r w:rsidR="006A222E" w:rsidRPr="00412E88">
        <w:rPr>
          <w:rFonts w:ascii="Times New Roman" w:hAnsi="Times New Roman" w:cs="Times New Roman"/>
          <w:sz w:val="24"/>
          <w:szCs w:val="24"/>
        </w:rPr>
        <w:t>d only trigg</w:t>
      </w:r>
      <w:r w:rsidR="004F74C6" w:rsidRPr="00412E88">
        <w:rPr>
          <w:rFonts w:ascii="Times New Roman" w:hAnsi="Times New Roman" w:cs="Times New Roman"/>
          <w:sz w:val="24"/>
          <w:szCs w:val="24"/>
        </w:rPr>
        <w:t>e</w:t>
      </w:r>
      <w:r w:rsidR="006A222E" w:rsidRPr="00412E88">
        <w:rPr>
          <w:rFonts w:ascii="Times New Roman" w:hAnsi="Times New Roman" w:cs="Times New Roman"/>
          <w:sz w:val="24"/>
          <w:szCs w:val="24"/>
        </w:rPr>
        <w:t xml:space="preserve">red anger and hatred among the parties which led to </w:t>
      </w:r>
      <w:r w:rsidR="004F74C6" w:rsidRPr="00412E88">
        <w:rPr>
          <w:rFonts w:ascii="Times New Roman" w:hAnsi="Times New Roman" w:cs="Times New Roman"/>
          <w:sz w:val="24"/>
          <w:szCs w:val="24"/>
        </w:rPr>
        <w:t xml:space="preserve">the </w:t>
      </w:r>
      <w:r w:rsidR="006A222E" w:rsidRPr="00412E88">
        <w:rPr>
          <w:rFonts w:ascii="Times New Roman" w:hAnsi="Times New Roman" w:cs="Times New Roman"/>
          <w:sz w:val="24"/>
          <w:szCs w:val="24"/>
        </w:rPr>
        <w:t>false accusation that he raped Madge</w:t>
      </w:r>
      <w:r w:rsidR="001425F4">
        <w:rPr>
          <w:rFonts w:ascii="Times New Roman" w:hAnsi="Times New Roman" w:cs="Times New Roman"/>
          <w:sz w:val="24"/>
          <w:szCs w:val="24"/>
        </w:rPr>
        <w:t xml:space="preserve">, </w:t>
      </w:r>
      <w:del w:id="97" w:author="Queens Commercial" w:date="2021-10-13T23:28:00Z">
        <w:r w:rsidR="006A222E" w:rsidRPr="002B0FF8">
          <w:rPr>
            <w:rFonts w:ascii="Times New Roman" w:hAnsi="Times New Roman" w:cs="Times New Roman"/>
            <w:sz w:val="24"/>
            <w:szCs w:val="24"/>
          </w:rPr>
          <w:delText>the</w:delText>
        </w:r>
      </w:del>
      <w:ins w:id="98" w:author="Queens Commercial" w:date="2021-10-13T23:28:00Z">
        <w:r w:rsidR="001425F4">
          <w:rPr>
            <w:rFonts w:ascii="Times New Roman" w:hAnsi="Times New Roman" w:cs="Times New Roman"/>
            <w:sz w:val="24"/>
            <w:szCs w:val="24"/>
          </w:rPr>
          <w:t>for which he was found guilty. The violent</w:t>
        </w:r>
      </w:ins>
      <w:r w:rsidR="001425F4">
        <w:rPr>
          <w:rFonts w:ascii="Times New Roman" w:hAnsi="Times New Roman" w:cs="Times New Roman"/>
          <w:sz w:val="24"/>
          <w:szCs w:val="24"/>
        </w:rPr>
        <w:t xml:space="preserve"> </w:t>
      </w:r>
      <w:r w:rsidR="006A222E" w:rsidRPr="00412E88">
        <w:rPr>
          <w:rFonts w:ascii="Times New Roman" w:hAnsi="Times New Roman" w:cs="Times New Roman"/>
          <w:sz w:val="24"/>
          <w:szCs w:val="24"/>
        </w:rPr>
        <w:t xml:space="preserve">incident </w:t>
      </w:r>
      <w:del w:id="99" w:author="Queens Commercial" w:date="2021-10-13T23:28:00Z">
        <w:r w:rsidR="006A222E" w:rsidRPr="002B0FF8">
          <w:rPr>
            <w:rFonts w:ascii="Times New Roman" w:hAnsi="Times New Roman" w:cs="Times New Roman"/>
            <w:sz w:val="24"/>
            <w:szCs w:val="24"/>
          </w:rPr>
          <w:delText>made</w:delText>
        </w:r>
      </w:del>
      <w:ins w:id="100" w:author="Queens Commercial" w:date="2021-10-13T23:28:00Z">
        <w:r w:rsidR="001425F4">
          <w:rPr>
            <w:rFonts w:ascii="Times New Roman" w:hAnsi="Times New Roman" w:cs="Times New Roman"/>
            <w:sz w:val="24"/>
            <w:szCs w:val="24"/>
          </w:rPr>
          <w:t>caused</w:t>
        </w:r>
      </w:ins>
      <w:r w:rsidR="001425F4">
        <w:rPr>
          <w:rFonts w:ascii="Times New Roman" w:hAnsi="Times New Roman" w:cs="Times New Roman"/>
          <w:sz w:val="24"/>
          <w:szCs w:val="24"/>
        </w:rPr>
        <w:t xml:space="preserve"> him</w:t>
      </w:r>
      <w:r w:rsidR="006A222E" w:rsidRPr="00412E88">
        <w:rPr>
          <w:rFonts w:ascii="Times New Roman" w:hAnsi="Times New Roman" w:cs="Times New Roman"/>
          <w:sz w:val="24"/>
          <w:szCs w:val="24"/>
        </w:rPr>
        <w:t xml:space="preserve"> </w:t>
      </w:r>
      <w:del w:id="101" w:author="Queens Commercial" w:date="2021-10-13T23:28:00Z">
        <w:r w:rsidR="006A222E" w:rsidRPr="002B0FF8">
          <w:rPr>
            <w:rFonts w:ascii="Times New Roman" w:hAnsi="Times New Roman" w:cs="Times New Roman"/>
            <w:sz w:val="24"/>
            <w:szCs w:val="24"/>
          </w:rPr>
          <w:delText xml:space="preserve">be from </w:delText>
        </w:r>
      </w:del>
      <w:r w:rsidR="006A222E" w:rsidRPr="00412E88">
        <w:rPr>
          <w:rFonts w:ascii="Times New Roman" w:hAnsi="Times New Roman" w:cs="Times New Roman"/>
          <w:sz w:val="24"/>
          <w:szCs w:val="24"/>
        </w:rPr>
        <w:t>one c</w:t>
      </w:r>
      <w:r w:rsidR="004F74C6" w:rsidRPr="00412E88">
        <w:rPr>
          <w:rFonts w:ascii="Times New Roman" w:hAnsi="Times New Roman" w:cs="Times New Roman"/>
          <w:sz w:val="24"/>
          <w:szCs w:val="24"/>
        </w:rPr>
        <w:t>at</w:t>
      </w:r>
      <w:r w:rsidR="006A222E" w:rsidRPr="00412E88">
        <w:rPr>
          <w:rFonts w:ascii="Times New Roman" w:hAnsi="Times New Roman" w:cs="Times New Roman"/>
          <w:sz w:val="24"/>
          <w:szCs w:val="24"/>
        </w:rPr>
        <w:t xml:space="preserve">astrophe </w:t>
      </w:r>
      <w:del w:id="102" w:author="Queens Commercial" w:date="2021-10-13T23:28:00Z">
        <w:r w:rsidR="006A222E" w:rsidRPr="002B0FF8">
          <w:rPr>
            <w:rFonts w:ascii="Times New Roman" w:hAnsi="Times New Roman" w:cs="Times New Roman"/>
            <w:sz w:val="24"/>
            <w:szCs w:val="24"/>
          </w:rPr>
          <w:delText>to</w:delText>
        </w:r>
      </w:del>
      <w:ins w:id="103" w:author="Queens Commercial" w:date="2021-10-13T23:28:00Z">
        <w:r w:rsidR="001425F4">
          <w:rPr>
            <w:rFonts w:ascii="Times New Roman" w:hAnsi="Times New Roman" w:cs="Times New Roman"/>
            <w:sz w:val="24"/>
            <w:szCs w:val="24"/>
          </w:rPr>
          <w:t>after</w:t>
        </w:r>
      </w:ins>
      <w:r w:rsidR="001425F4">
        <w:rPr>
          <w:rFonts w:ascii="Times New Roman" w:hAnsi="Times New Roman" w:cs="Times New Roman"/>
          <w:sz w:val="24"/>
          <w:szCs w:val="24"/>
        </w:rPr>
        <w:t xml:space="preserve"> </w:t>
      </w:r>
      <w:r w:rsidR="004F74C6" w:rsidRPr="00412E88">
        <w:rPr>
          <w:rFonts w:ascii="Times New Roman" w:hAnsi="Times New Roman" w:cs="Times New Roman"/>
          <w:sz w:val="24"/>
          <w:szCs w:val="24"/>
        </w:rPr>
        <w:t>a</w:t>
      </w:r>
      <w:r w:rsidR="006A222E" w:rsidRPr="00412E88">
        <w:rPr>
          <w:rFonts w:ascii="Times New Roman" w:hAnsi="Times New Roman" w:cs="Times New Roman"/>
          <w:sz w:val="24"/>
          <w:szCs w:val="24"/>
        </w:rPr>
        <w:t>nother.</w:t>
      </w:r>
      <w:r w:rsidR="005B30CE" w:rsidRPr="00412E88">
        <w:rPr>
          <w:rFonts w:ascii="Times New Roman" w:hAnsi="Times New Roman" w:cs="Times New Roman"/>
          <w:sz w:val="24"/>
          <w:szCs w:val="24"/>
        </w:rPr>
        <w:t xml:space="preserve"> Therefore, Bob</w:t>
      </w:r>
      <w:r w:rsidR="004F74C6" w:rsidRPr="00412E88">
        <w:rPr>
          <w:rFonts w:ascii="Times New Roman" w:hAnsi="Times New Roman" w:cs="Times New Roman"/>
          <w:sz w:val="24"/>
          <w:szCs w:val="24"/>
        </w:rPr>
        <w:t>'</w:t>
      </w:r>
      <w:r w:rsidR="005B30CE" w:rsidRPr="00412E88">
        <w:rPr>
          <w:rFonts w:ascii="Times New Roman" w:hAnsi="Times New Roman" w:cs="Times New Roman"/>
          <w:sz w:val="24"/>
          <w:szCs w:val="24"/>
        </w:rPr>
        <w:t>s actions support MLK</w:t>
      </w:r>
      <w:r w:rsidR="002B0FF8" w:rsidRPr="00412E88">
        <w:rPr>
          <w:rFonts w:ascii="Times New Roman" w:hAnsi="Times New Roman" w:cs="Times New Roman"/>
          <w:sz w:val="24"/>
          <w:szCs w:val="24"/>
        </w:rPr>
        <w:t>`</w:t>
      </w:r>
      <w:r w:rsidR="005B30CE" w:rsidRPr="00412E88">
        <w:rPr>
          <w:rFonts w:ascii="Times New Roman" w:hAnsi="Times New Roman" w:cs="Times New Roman"/>
          <w:sz w:val="24"/>
          <w:szCs w:val="24"/>
        </w:rPr>
        <w:t xml:space="preserve">s ideas that violence should never be used as a </w:t>
      </w:r>
      <w:r w:rsidR="005B30CE" w:rsidRPr="00412E88">
        <w:rPr>
          <w:rFonts w:ascii="Times New Roman" w:hAnsi="Times New Roman" w:cs="Times New Roman"/>
          <w:sz w:val="24"/>
          <w:szCs w:val="24"/>
        </w:rPr>
        <w:lastRenderedPageBreak/>
        <w:t xml:space="preserve">method of solving </w:t>
      </w:r>
      <w:del w:id="104" w:author="Queens Commercial" w:date="2021-10-13T23:28:00Z">
        <w:r w:rsidR="004F74C6" w:rsidRPr="002B0FF8">
          <w:rPr>
            <w:rFonts w:ascii="Times New Roman" w:hAnsi="Times New Roman" w:cs="Times New Roman"/>
            <w:sz w:val="24"/>
            <w:szCs w:val="24"/>
          </w:rPr>
          <w:delText xml:space="preserve">the </w:delText>
        </w:r>
      </w:del>
      <w:r w:rsidR="005B30CE" w:rsidRPr="00412E88">
        <w:rPr>
          <w:rFonts w:ascii="Times New Roman" w:hAnsi="Times New Roman" w:cs="Times New Roman"/>
          <w:sz w:val="24"/>
          <w:szCs w:val="24"/>
        </w:rPr>
        <w:t xml:space="preserve">racism </w:t>
      </w:r>
      <w:del w:id="105" w:author="Queens Commercial" w:date="2021-10-13T23:28:00Z">
        <w:r w:rsidR="005B30CE" w:rsidRPr="002B0FF8">
          <w:rPr>
            <w:rFonts w:ascii="Times New Roman" w:hAnsi="Times New Roman" w:cs="Times New Roman"/>
            <w:sz w:val="24"/>
            <w:szCs w:val="24"/>
          </w:rPr>
          <w:delText>probl</w:delText>
        </w:r>
        <w:r w:rsidR="004F74C6" w:rsidRPr="002B0FF8">
          <w:rPr>
            <w:rFonts w:ascii="Times New Roman" w:hAnsi="Times New Roman" w:cs="Times New Roman"/>
            <w:sz w:val="24"/>
            <w:szCs w:val="24"/>
          </w:rPr>
          <w:delText>e</w:delText>
        </w:r>
        <w:r w:rsidR="005B30CE" w:rsidRPr="002B0FF8">
          <w:rPr>
            <w:rFonts w:ascii="Times New Roman" w:hAnsi="Times New Roman" w:cs="Times New Roman"/>
            <w:sz w:val="24"/>
            <w:szCs w:val="24"/>
          </w:rPr>
          <w:delText xml:space="preserve">m </w:delText>
        </w:r>
      </w:del>
      <w:r w:rsidR="005B30CE" w:rsidRPr="00412E88">
        <w:rPr>
          <w:rFonts w:ascii="Times New Roman" w:hAnsi="Times New Roman" w:cs="Times New Roman"/>
          <w:sz w:val="24"/>
          <w:szCs w:val="24"/>
        </w:rPr>
        <w:t>as it only magnifies the issu</w:t>
      </w:r>
      <w:r w:rsidR="00AC2901">
        <w:rPr>
          <w:rFonts w:ascii="Times New Roman" w:hAnsi="Times New Roman" w:cs="Times New Roman"/>
          <w:sz w:val="24"/>
          <w:szCs w:val="24"/>
        </w:rPr>
        <w:t>e</w:t>
      </w:r>
      <w:del w:id="106" w:author="Queens Commercial" w:date="2021-10-13T23:28:00Z">
        <w:r w:rsidR="005B30CE" w:rsidRPr="002B0FF8">
          <w:rPr>
            <w:rFonts w:ascii="Times New Roman" w:hAnsi="Times New Roman" w:cs="Times New Roman"/>
            <w:sz w:val="24"/>
            <w:szCs w:val="24"/>
          </w:rPr>
          <w:delText>,</w:delText>
        </w:r>
      </w:del>
      <w:ins w:id="107" w:author="Queens Commercial" w:date="2021-10-13T23:28:00Z">
        <w:r w:rsidR="00AC2901">
          <w:rPr>
            <w:rFonts w:ascii="Times New Roman" w:hAnsi="Times New Roman" w:cs="Times New Roman"/>
            <w:sz w:val="24"/>
            <w:szCs w:val="24"/>
          </w:rPr>
          <w:t>;</w:t>
        </w:r>
      </w:ins>
      <w:r w:rsidR="00AC2901">
        <w:rPr>
          <w:rFonts w:ascii="Times New Roman" w:hAnsi="Times New Roman" w:cs="Times New Roman"/>
          <w:sz w:val="24"/>
          <w:szCs w:val="24"/>
        </w:rPr>
        <w:t xml:space="preserve"> </w:t>
      </w:r>
      <w:r w:rsidR="005B30CE" w:rsidRPr="00412E88">
        <w:rPr>
          <w:rFonts w:ascii="Times New Roman" w:hAnsi="Times New Roman" w:cs="Times New Roman"/>
          <w:sz w:val="24"/>
          <w:szCs w:val="24"/>
        </w:rPr>
        <w:t>violence killed his hope of achieving the American</w:t>
      </w:r>
      <w:r w:rsidR="00AC2901">
        <w:rPr>
          <w:rFonts w:ascii="Times New Roman" w:hAnsi="Times New Roman" w:cs="Times New Roman"/>
          <w:sz w:val="24"/>
          <w:szCs w:val="24"/>
        </w:rPr>
        <w:t xml:space="preserve"> </w:t>
      </w:r>
      <w:del w:id="108" w:author="Queens Commercial" w:date="2021-10-13T23:28:00Z">
        <w:r w:rsidR="005B30CE" w:rsidRPr="002B0FF8">
          <w:rPr>
            <w:rFonts w:ascii="Times New Roman" w:hAnsi="Times New Roman" w:cs="Times New Roman"/>
            <w:sz w:val="24"/>
            <w:szCs w:val="24"/>
          </w:rPr>
          <w:delText>Dream</w:delText>
        </w:r>
      </w:del>
      <w:ins w:id="109" w:author="Queens Commercial" w:date="2021-10-13T23:28:00Z">
        <w:r w:rsidR="00AC2901">
          <w:rPr>
            <w:rFonts w:ascii="Times New Roman" w:hAnsi="Times New Roman" w:cs="Times New Roman"/>
            <w:sz w:val="24"/>
            <w:szCs w:val="24"/>
          </w:rPr>
          <w:t>d</w:t>
        </w:r>
        <w:r w:rsidR="005B30CE" w:rsidRPr="00412E88">
          <w:rPr>
            <w:rFonts w:ascii="Times New Roman" w:hAnsi="Times New Roman" w:cs="Times New Roman"/>
            <w:sz w:val="24"/>
            <w:szCs w:val="24"/>
          </w:rPr>
          <w:t>ream</w:t>
        </w:r>
      </w:ins>
      <w:r w:rsidR="005B30CE" w:rsidRPr="00412E88">
        <w:rPr>
          <w:rFonts w:ascii="Times New Roman" w:hAnsi="Times New Roman" w:cs="Times New Roman"/>
          <w:sz w:val="24"/>
          <w:szCs w:val="24"/>
        </w:rPr>
        <w:t xml:space="preserve"> as he was forced to join </w:t>
      </w:r>
      <w:r w:rsidR="00F02C9F" w:rsidRPr="00412E88">
        <w:rPr>
          <w:rFonts w:ascii="Times New Roman" w:hAnsi="Times New Roman" w:cs="Times New Roman"/>
          <w:sz w:val="24"/>
          <w:szCs w:val="24"/>
        </w:rPr>
        <w:t xml:space="preserve">the </w:t>
      </w:r>
      <w:r w:rsidR="005B30CE" w:rsidRPr="00412E88">
        <w:rPr>
          <w:rFonts w:ascii="Times New Roman" w:hAnsi="Times New Roman" w:cs="Times New Roman"/>
          <w:sz w:val="24"/>
          <w:szCs w:val="24"/>
        </w:rPr>
        <w:t>mil</w:t>
      </w:r>
      <w:r w:rsidR="004F74C6" w:rsidRPr="00412E88">
        <w:rPr>
          <w:rFonts w:ascii="Times New Roman" w:hAnsi="Times New Roman" w:cs="Times New Roman"/>
          <w:sz w:val="24"/>
          <w:szCs w:val="24"/>
        </w:rPr>
        <w:t>it</w:t>
      </w:r>
      <w:r w:rsidR="005B30CE" w:rsidRPr="00412E88">
        <w:rPr>
          <w:rFonts w:ascii="Times New Roman" w:hAnsi="Times New Roman" w:cs="Times New Roman"/>
          <w:sz w:val="24"/>
          <w:szCs w:val="24"/>
        </w:rPr>
        <w:t>ary.</w:t>
      </w:r>
    </w:p>
    <w:p w14:paraId="2A406102" w14:textId="28D1FF10" w:rsidR="00A53543" w:rsidRPr="00412E88" w:rsidRDefault="00A861FB">
      <w:pPr>
        <w:spacing w:after="0" w:line="480" w:lineRule="auto"/>
        <w:ind w:firstLine="720"/>
        <w:jc w:val="both"/>
        <w:rPr>
          <w:rFonts w:ascii="Times New Roman" w:hAnsi="Times New Roman" w:cs="Times New Roman"/>
          <w:sz w:val="24"/>
          <w:szCs w:val="24"/>
        </w:rPr>
        <w:pPrChange w:id="110" w:author="Queens Commercial" w:date="2021-10-13T23:28:00Z">
          <w:pPr>
            <w:spacing w:line="480" w:lineRule="auto"/>
            <w:ind w:firstLine="720"/>
            <w:jc w:val="both"/>
          </w:pPr>
        </w:pPrChange>
      </w:pPr>
      <w:r w:rsidRPr="00412E88">
        <w:rPr>
          <w:rFonts w:ascii="Times New Roman" w:hAnsi="Times New Roman" w:cs="Times New Roman"/>
          <w:sz w:val="24"/>
          <w:szCs w:val="24"/>
        </w:rPr>
        <w:t>Furthe</w:t>
      </w:r>
      <w:r w:rsidR="00F02C9F" w:rsidRPr="00412E88">
        <w:rPr>
          <w:rFonts w:ascii="Times New Roman" w:hAnsi="Times New Roman" w:cs="Times New Roman"/>
          <w:sz w:val="24"/>
          <w:szCs w:val="24"/>
        </w:rPr>
        <w:t>r</w:t>
      </w:r>
      <w:r w:rsidRPr="00412E88">
        <w:rPr>
          <w:rFonts w:ascii="Times New Roman" w:hAnsi="Times New Roman" w:cs="Times New Roman"/>
          <w:sz w:val="24"/>
          <w:szCs w:val="24"/>
        </w:rPr>
        <w:t xml:space="preserve">more, </w:t>
      </w:r>
      <w:r w:rsidR="00DF7C9D" w:rsidRPr="00412E88">
        <w:rPr>
          <w:rFonts w:ascii="Times New Roman" w:hAnsi="Times New Roman" w:cs="Times New Roman"/>
          <w:sz w:val="24"/>
          <w:szCs w:val="24"/>
        </w:rPr>
        <w:t xml:space="preserve">Bob`s </w:t>
      </w:r>
      <w:r w:rsidR="00324D58" w:rsidRPr="00412E88">
        <w:rPr>
          <w:rFonts w:ascii="Times New Roman" w:hAnsi="Times New Roman" w:cs="Times New Roman"/>
          <w:sz w:val="24"/>
          <w:szCs w:val="24"/>
        </w:rPr>
        <w:t xml:space="preserve">actions </w:t>
      </w:r>
      <w:r w:rsidR="004B0A20" w:rsidRPr="00412E88">
        <w:rPr>
          <w:rFonts w:ascii="Times New Roman" w:hAnsi="Times New Roman" w:cs="Times New Roman"/>
          <w:sz w:val="24"/>
          <w:szCs w:val="24"/>
        </w:rPr>
        <w:t xml:space="preserve">can help in </w:t>
      </w:r>
      <w:r w:rsidR="00F02C9F" w:rsidRPr="00412E88">
        <w:rPr>
          <w:rFonts w:ascii="Times New Roman" w:hAnsi="Times New Roman" w:cs="Times New Roman"/>
          <w:sz w:val="24"/>
          <w:szCs w:val="24"/>
        </w:rPr>
        <w:t xml:space="preserve">the </w:t>
      </w:r>
      <w:r w:rsidR="004B0A20" w:rsidRPr="00412E88">
        <w:rPr>
          <w:rFonts w:ascii="Times New Roman" w:hAnsi="Times New Roman" w:cs="Times New Roman"/>
          <w:sz w:val="24"/>
          <w:szCs w:val="24"/>
        </w:rPr>
        <w:t>deve</w:t>
      </w:r>
      <w:r w:rsidR="00324D58" w:rsidRPr="00412E88">
        <w:rPr>
          <w:rFonts w:ascii="Times New Roman" w:hAnsi="Times New Roman" w:cs="Times New Roman"/>
          <w:sz w:val="24"/>
          <w:szCs w:val="24"/>
        </w:rPr>
        <w:t>lopment of Washington</w:t>
      </w:r>
      <w:r w:rsidR="00F02C9F" w:rsidRPr="00412E88">
        <w:rPr>
          <w:rFonts w:ascii="Times New Roman" w:hAnsi="Times New Roman" w:cs="Times New Roman"/>
          <w:sz w:val="24"/>
          <w:szCs w:val="24"/>
        </w:rPr>
        <w:t>'</w:t>
      </w:r>
      <w:r w:rsidR="00324D58" w:rsidRPr="00412E88">
        <w:rPr>
          <w:rFonts w:ascii="Times New Roman" w:hAnsi="Times New Roman" w:cs="Times New Roman"/>
          <w:sz w:val="24"/>
          <w:szCs w:val="24"/>
        </w:rPr>
        <w:t xml:space="preserve">s ideas on effects that can be witnessed when </w:t>
      </w:r>
      <w:r w:rsidR="00F02C9F" w:rsidRPr="00412E88">
        <w:rPr>
          <w:rFonts w:ascii="Times New Roman" w:hAnsi="Times New Roman" w:cs="Times New Roman"/>
          <w:sz w:val="24"/>
          <w:szCs w:val="24"/>
        </w:rPr>
        <w:t xml:space="preserve">a </w:t>
      </w:r>
      <w:r w:rsidR="00324D58" w:rsidRPr="00412E88">
        <w:rPr>
          <w:rFonts w:ascii="Times New Roman" w:hAnsi="Times New Roman" w:cs="Times New Roman"/>
          <w:sz w:val="24"/>
          <w:szCs w:val="24"/>
        </w:rPr>
        <w:t xml:space="preserve">certain group of people </w:t>
      </w:r>
      <w:del w:id="111" w:author="Queens Commercial" w:date="2021-10-13T23:28:00Z">
        <w:r w:rsidR="00324D58" w:rsidRPr="002B0FF8">
          <w:rPr>
            <w:rFonts w:ascii="Times New Roman" w:hAnsi="Times New Roman" w:cs="Times New Roman"/>
            <w:sz w:val="24"/>
            <w:szCs w:val="24"/>
          </w:rPr>
          <w:delText>join</w:delText>
        </w:r>
        <w:r w:rsidR="00F02C9F" w:rsidRPr="002B0FF8">
          <w:rPr>
            <w:rFonts w:ascii="Times New Roman" w:hAnsi="Times New Roman" w:cs="Times New Roman"/>
            <w:sz w:val="24"/>
            <w:szCs w:val="24"/>
          </w:rPr>
          <w:delText>s</w:delText>
        </w:r>
      </w:del>
      <w:ins w:id="112" w:author="Queens Commercial" w:date="2021-10-13T23:28:00Z">
        <w:r w:rsidR="00324D58" w:rsidRPr="00412E88">
          <w:rPr>
            <w:rFonts w:ascii="Times New Roman" w:hAnsi="Times New Roman" w:cs="Times New Roman"/>
            <w:sz w:val="24"/>
            <w:szCs w:val="24"/>
          </w:rPr>
          <w:t>join</w:t>
        </w:r>
        <w:r w:rsidR="00AC2901">
          <w:rPr>
            <w:rFonts w:ascii="Times New Roman" w:hAnsi="Times New Roman" w:cs="Times New Roman"/>
            <w:sz w:val="24"/>
            <w:szCs w:val="24"/>
          </w:rPr>
          <w:t xml:space="preserve"> together</w:t>
        </w:r>
      </w:ins>
      <w:r w:rsidR="00324D58" w:rsidRPr="00412E88">
        <w:rPr>
          <w:rFonts w:ascii="Times New Roman" w:hAnsi="Times New Roman" w:cs="Times New Roman"/>
          <w:sz w:val="24"/>
          <w:szCs w:val="24"/>
        </w:rPr>
        <w:t xml:space="preserve"> either to stop or encourage racism. In his </w:t>
      </w:r>
      <w:r w:rsidR="00F02C9F" w:rsidRPr="00412E88">
        <w:rPr>
          <w:rFonts w:ascii="Times New Roman" w:hAnsi="Times New Roman" w:cs="Times New Roman"/>
          <w:sz w:val="24"/>
          <w:szCs w:val="24"/>
        </w:rPr>
        <w:t>s</w:t>
      </w:r>
      <w:r w:rsidR="00324D58" w:rsidRPr="00412E88">
        <w:rPr>
          <w:rFonts w:ascii="Times New Roman" w:hAnsi="Times New Roman" w:cs="Times New Roman"/>
          <w:sz w:val="24"/>
          <w:szCs w:val="24"/>
        </w:rPr>
        <w:t>peech</w:t>
      </w:r>
      <w:r w:rsidR="00F02C9F" w:rsidRPr="00412E88">
        <w:rPr>
          <w:rFonts w:ascii="Times New Roman" w:hAnsi="Times New Roman" w:cs="Times New Roman"/>
          <w:sz w:val="24"/>
          <w:szCs w:val="24"/>
        </w:rPr>
        <w:t>,</w:t>
      </w:r>
      <w:r w:rsidR="00324D58" w:rsidRPr="00412E88">
        <w:rPr>
          <w:rFonts w:ascii="Times New Roman" w:hAnsi="Times New Roman" w:cs="Times New Roman"/>
          <w:sz w:val="24"/>
          <w:szCs w:val="24"/>
        </w:rPr>
        <w:t xml:space="preserve"> he said, </w:t>
      </w:r>
      <w:r w:rsidR="00530103" w:rsidRPr="00412E88">
        <w:rPr>
          <w:rFonts w:ascii="Times New Roman" w:hAnsi="Times New Roman" w:cs="Times New Roman"/>
          <w:sz w:val="24"/>
          <w:szCs w:val="24"/>
        </w:rPr>
        <w:t>“</w:t>
      </w:r>
      <w:r w:rsidR="00324D58" w:rsidRPr="00412E88">
        <w:rPr>
          <w:rFonts w:ascii="Times New Roman" w:hAnsi="Times New Roman" w:cs="Times New Roman"/>
          <w:sz w:val="24"/>
          <w:szCs w:val="24"/>
        </w:rPr>
        <w:t>Nearly sixteen million of hands will aid you in pulling the load upward, or they will pull against you the load downward. We shall constitute one-third and more of the ignorance and crime of the South, or one-third [of] its intelligence and progress</w:t>
      </w:r>
      <w:r w:rsidR="00A532D3" w:rsidRPr="00412E88">
        <w:rPr>
          <w:rFonts w:ascii="Times New Roman" w:hAnsi="Times New Roman" w:cs="Times New Roman"/>
          <w:sz w:val="24"/>
          <w:szCs w:val="24"/>
        </w:rPr>
        <w:t>,</w:t>
      </w:r>
      <w:r w:rsidR="00530103" w:rsidRPr="00412E88">
        <w:rPr>
          <w:rFonts w:ascii="Times New Roman" w:hAnsi="Times New Roman" w:cs="Times New Roman"/>
          <w:sz w:val="24"/>
          <w:szCs w:val="24"/>
        </w:rPr>
        <w:t>”</w:t>
      </w:r>
      <w:r w:rsidR="00A532D3" w:rsidRPr="00412E88">
        <w:rPr>
          <w:rFonts w:ascii="Times New Roman" w:hAnsi="Times New Roman" w:cs="Times New Roman"/>
          <w:sz w:val="24"/>
          <w:szCs w:val="24"/>
        </w:rPr>
        <w:t xml:space="preserve"> </w:t>
      </w:r>
      <w:del w:id="113" w:author="Queens Commercial" w:date="2021-10-13T23:28:00Z">
        <w:r w:rsidR="00A532D3">
          <w:rPr>
            <w:rFonts w:ascii="Times New Roman" w:hAnsi="Times New Roman" w:cs="Times New Roman"/>
            <w:sz w:val="24"/>
            <w:szCs w:val="24"/>
          </w:rPr>
          <w:delText xml:space="preserve"> (History matter 1).</w:delText>
        </w:r>
      </w:del>
      <w:ins w:id="114" w:author="Queens Commercial" w:date="2021-10-13T23:28:00Z">
        <w:r w:rsidR="00A532D3" w:rsidRPr="00412E88">
          <w:rPr>
            <w:rFonts w:ascii="Times New Roman" w:hAnsi="Times New Roman" w:cs="Times New Roman"/>
            <w:sz w:val="24"/>
            <w:szCs w:val="24"/>
          </w:rPr>
          <w:t>(</w:t>
        </w:r>
        <w:r w:rsidR="00F0191F" w:rsidRPr="00412E88">
          <w:rPr>
            <w:rFonts w:ascii="Times New Roman" w:hAnsi="Times New Roman" w:cs="Times New Roman"/>
            <w:sz w:val="24"/>
            <w:szCs w:val="24"/>
          </w:rPr>
          <w:t>Louis</w:t>
        </w:r>
        <w:r w:rsidR="00F0191F">
          <w:rPr>
            <w:rFonts w:ascii="Times New Roman" w:hAnsi="Times New Roman" w:cs="Times New Roman"/>
            <w:sz w:val="24"/>
            <w:szCs w:val="24"/>
          </w:rPr>
          <w:t xml:space="preserve"> 585</w:t>
        </w:r>
        <w:r w:rsidR="00A532D3" w:rsidRPr="00412E88">
          <w:rPr>
            <w:rFonts w:ascii="Times New Roman" w:hAnsi="Times New Roman" w:cs="Times New Roman"/>
            <w:sz w:val="24"/>
            <w:szCs w:val="24"/>
          </w:rPr>
          <w:t>).</w:t>
        </w:r>
      </w:ins>
      <w:r w:rsidR="00A532D3" w:rsidRPr="00412E88">
        <w:rPr>
          <w:rFonts w:ascii="Times New Roman" w:hAnsi="Times New Roman" w:cs="Times New Roman"/>
          <w:sz w:val="24"/>
          <w:szCs w:val="24"/>
        </w:rPr>
        <w:t xml:space="preserve"> </w:t>
      </w:r>
      <w:r w:rsidR="00B16027" w:rsidRPr="00412E88">
        <w:rPr>
          <w:rFonts w:ascii="Times New Roman" w:hAnsi="Times New Roman" w:cs="Times New Roman"/>
          <w:sz w:val="24"/>
          <w:szCs w:val="24"/>
        </w:rPr>
        <w:t xml:space="preserve">He was </w:t>
      </w:r>
      <w:del w:id="115" w:author="Queens Commercial" w:date="2021-10-13T23:28:00Z">
        <w:r w:rsidR="00B16027" w:rsidRPr="002B0FF8">
          <w:rPr>
            <w:rFonts w:ascii="Times New Roman" w:hAnsi="Times New Roman" w:cs="Times New Roman"/>
            <w:sz w:val="24"/>
            <w:szCs w:val="24"/>
          </w:rPr>
          <w:delText>trying to highlight</w:delText>
        </w:r>
      </w:del>
      <w:ins w:id="116" w:author="Queens Commercial" w:date="2021-10-13T23:28:00Z">
        <w:r w:rsidR="00B16027" w:rsidRPr="00412E88">
          <w:rPr>
            <w:rFonts w:ascii="Times New Roman" w:hAnsi="Times New Roman" w:cs="Times New Roman"/>
            <w:sz w:val="24"/>
            <w:szCs w:val="24"/>
          </w:rPr>
          <w:t>highlight</w:t>
        </w:r>
        <w:r w:rsidR="00AC2901">
          <w:rPr>
            <w:rFonts w:ascii="Times New Roman" w:hAnsi="Times New Roman" w:cs="Times New Roman"/>
            <w:sz w:val="24"/>
            <w:szCs w:val="24"/>
          </w:rPr>
          <w:t>ing</w:t>
        </w:r>
      </w:ins>
      <w:r w:rsidR="00B16027" w:rsidRPr="00412E88">
        <w:rPr>
          <w:rFonts w:ascii="Times New Roman" w:hAnsi="Times New Roman" w:cs="Times New Roman"/>
          <w:sz w:val="24"/>
          <w:szCs w:val="24"/>
        </w:rPr>
        <w:t xml:space="preserve"> the </w:t>
      </w:r>
      <w:del w:id="117" w:author="Queens Commercial" w:date="2021-10-13T23:28:00Z">
        <w:r w:rsidR="00B16027" w:rsidRPr="002B0FF8">
          <w:rPr>
            <w:rFonts w:ascii="Times New Roman" w:hAnsi="Times New Roman" w:cs="Times New Roman"/>
            <w:sz w:val="24"/>
            <w:szCs w:val="24"/>
          </w:rPr>
          <w:delText>importance</w:delText>
        </w:r>
      </w:del>
      <w:ins w:id="118" w:author="Queens Commercial" w:date="2021-10-13T23:28:00Z">
        <w:r w:rsidR="00AC2901">
          <w:rPr>
            <w:rFonts w:ascii="Times New Roman" w:hAnsi="Times New Roman" w:cs="Times New Roman"/>
            <w:sz w:val="24"/>
            <w:szCs w:val="24"/>
          </w:rPr>
          <w:t>benefit</w:t>
        </w:r>
      </w:ins>
      <w:r w:rsidR="00F02C9F" w:rsidRPr="00412E88">
        <w:rPr>
          <w:rFonts w:ascii="Times New Roman" w:hAnsi="Times New Roman" w:cs="Times New Roman"/>
          <w:sz w:val="24"/>
          <w:szCs w:val="24"/>
        </w:rPr>
        <w:t xml:space="preserve"> </w:t>
      </w:r>
      <w:r w:rsidR="00B16027" w:rsidRPr="00412E88">
        <w:rPr>
          <w:rFonts w:ascii="Times New Roman" w:hAnsi="Times New Roman" w:cs="Times New Roman"/>
          <w:sz w:val="24"/>
          <w:szCs w:val="24"/>
        </w:rPr>
        <w:t xml:space="preserve">that can be enjoyed when people regardless of their races </w:t>
      </w:r>
      <w:del w:id="119" w:author="Queens Commercial" w:date="2021-10-13T23:28:00Z">
        <w:r w:rsidR="00B16027" w:rsidRPr="002B0FF8">
          <w:rPr>
            <w:rFonts w:ascii="Times New Roman" w:hAnsi="Times New Roman" w:cs="Times New Roman"/>
            <w:sz w:val="24"/>
            <w:szCs w:val="24"/>
          </w:rPr>
          <w:delText>join</w:delText>
        </w:r>
      </w:del>
      <w:ins w:id="120" w:author="Queens Commercial" w:date="2021-10-13T23:28:00Z">
        <w:r w:rsidR="00AC2901">
          <w:rPr>
            <w:rFonts w:ascii="Times New Roman" w:hAnsi="Times New Roman" w:cs="Times New Roman"/>
            <w:sz w:val="24"/>
            <w:szCs w:val="24"/>
          </w:rPr>
          <w:t>come</w:t>
        </w:r>
      </w:ins>
      <w:r w:rsidR="00B16027" w:rsidRPr="00412E88">
        <w:rPr>
          <w:rFonts w:ascii="Times New Roman" w:hAnsi="Times New Roman" w:cs="Times New Roman"/>
          <w:sz w:val="24"/>
          <w:szCs w:val="24"/>
        </w:rPr>
        <w:t xml:space="preserve"> together </w:t>
      </w:r>
      <w:del w:id="121" w:author="Queens Commercial" w:date="2021-10-13T23:28:00Z">
        <w:r w:rsidR="00B16027" w:rsidRPr="002B0FF8">
          <w:rPr>
            <w:rFonts w:ascii="Times New Roman" w:hAnsi="Times New Roman" w:cs="Times New Roman"/>
            <w:sz w:val="24"/>
            <w:szCs w:val="24"/>
          </w:rPr>
          <w:delText>like</w:delText>
        </w:r>
      </w:del>
      <w:ins w:id="122" w:author="Queens Commercial" w:date="2021-10-13T23:28:00Z">
        <w:r w:rsidR="00AC2901">
          <w:rPr>
            <w:rFonts w:ascii="Times New Roman" w:hAnsi="Times New Roman" w:cs="Times New Roman"/>
            <w:sz w:val="24"/>
            <w:szCs w:val="24"/>
          </w:rPr>
          <w:t>for good purposes such as</w:t>
        </w:r>
      </w:ins>
      <w:r w:rsidR="00AC2901">
        <w:rPr>
          <w:rFonts w:ascii="Times New Roman" w:hAnsi="Times New Roman" w:cs="Times New Roman"/>
          <w:sz w:val="24"/>
          <w:szCs w:val="24"/>
        </w:rPr>
        <w:t xml:space="preserve"> </w:t>
      </w:r>
      <w:r w:rsidR="00B16027" w:rsidRPr="00412E88">
        <w:rPr>
          <w:rFonts w:ascii="Times New Roman" w:hAnsi="Times New Roman" w:cs="Times New Roman"/>
          <w:sz w:val="24"/>
          <w:szCs w:val="24"/>
        </w:rPr>
        <w:t>promotion of business and industrial prosperity as well as</w:t>
      </w:r>
      <w:ins w:id="123" w:author="Queens Commercial" w:date="2021-10-13T23:28:00Z">
        <w:r w:rsidR="00AC2901">
          <w:rPr>
            <w:rFonts w:ascii="Times New Roman" w:hAnsi="Times New Roman" w:cs="Times New Roman"/>
            <w:sz w:val="24"/>
            <w:szCs w:val="24"/>
          </w:rPr>
          <w:t xml:space="preserve"> the</w:t>
        </w:r>
      </w:ins>
      <w:r w:rsidR="00B16027" w:rsidRPr="00412E88">
        <w:rPr>
          <w:rFonts w:ascii="Times New Roman" w:hAnsi="Times New Roman" w:cs="Times New Roman"/>
          <w:sz w:val="24"/>
          <w:szCs w:val="24"/>
        </w:rPr>
        <w:t xml:space="preserve"> challenges that can arise when different races develop hatred among others. Examples of these challenges are death, econom</w:t>
      </w:r>
      <w:r w:rsidR="00F02C9F" w:rsidRPr="00412E88">
        <w:rPr>
          <w:rFonts w:ascii="Times New Roman" w:hAnsi="Times New Roman" w:cs="Times New Roman"/>
          <w:sz w:val="24"/>
          <w:szCs w:val="24"/>
        </w:rPr>
        <w:t>ic</w:t>
      </w:r>
      <w:r w:rsidR="00B16027" w:rsidRPr="00412E88">
        <w:rPr>
          <w:rFonts w:ascii="Times New Roman" w:hAnsi="Times New Roman" w:cs="Times New Roman"/>
          <w:sz w:val="24"/>
          <w:szCs w:val="24"/>
        </w:rPr>
        <w:t xml:space="preserve"> stagnation, depression, and enmity.</w:t>
      </w:r>
      <w:r w:rsidR="00833AA5" w:rsidRPr="00412E88">
        <w:rPr>
          <w:rFonts w:ascii="Times New Roman" w:hAnsi="Times New Roman" w:cs="Times New Roman"/>
          <w:sz w:val="24"/>
          <w:szCs w:val="24"/>
        </w:rPr>
        <w:t xml:space="preserve"> In the novel, Bob faced a lot of challenges</w:t>
      </w:r>
      <w:r w:rsidR="00AC2901">
        <w:rPr>
          <w:rFonts w:ascii="Times New Roman" w:hAnsi="Times New Roman" w:cs="Times New Roman"/>
          <w:sz w:val="24"/>
          <w:szCs w:val="24"/>
        </w:rPr>
        <w:t xml:space="preserve"> </w:t>
      </w:r>
      <w:ins w:id="124" w:author="Queens Commercial" w:date="2021-10-13T23:28:00Z">
        <w:r w:rsidR="00AC2901">
          <w:rPr>
            <w:rFonts w:ascii="Times New Roman" w:hAnsi="Times New Roman" w:cs="Times New Roman"/>
            <w:sz w:val="24"/>
            <w:szCs w:val="24"/>
          </w:rPr>
          <w:t>from</w:t>
        </w:r>
        <w:r w:rsidR="00AC2901" w:rsidRPr="00412E88">
          <w:rPr>
            <w:rFonts w:ascii="Times New Roman" w:hAnsi="Times New Roman" w:cs="Times New Roman"/>
            <w:sz w:val="24"/>
            <w:szCs w:val="24"/>
          </w:rPr>
          <w:t xml:space="preserve"> all his white workmates</w:t>
        </w:r>
        <w:r w:rsidR="00833AA5" w:rsidRPr="00412E88">
          <w:rPr>
            <w:rFonts w:ascii="Times New Roman" w:hAnsi="Times New Roman" w:cs="Times New Roman"/>
            <w:sz w:val="24"/>
            <w:szCs w:val="24"/>
          </w:rPr>
          <w:t xml:space="preserve"> </w:t>
        </w:r>
      </w:ins>
      <w:r w:rsidR="00833AA5" w:rsidRPr="00412E88">
        <w:rPr>
          <w:rFonts w:ascii="Times New Roman" w:hAnsi="Times New Roman" w:cs="Times New Roman"/>
          <w:sz w:val="24"/>
          <w:szCs w:val="24"/>
        </w:rPr>
        <w:t>when he was promoted in his job</w:t>
      </w:r>
      <w:del w:id="125" w:author="Queens Commercial" w:date="2021-10-13T23:28:00Z">
        <w:r w:rsidR="00833AA5" w:rsidRPr="002B0FF8">
          <w:rPr>
            <w:rFonts w:ascii="Times New Roman" w:hAnsi="Times New Roman" w:cs="Times New Roman"/>
            <w:sz w:val="24"/>
            <w:szCs w:val="24"/>
          </w:rPr>
          <w:delText xml:space="preserve"> </w:delText>
        </w:r>
        <w:r w:rsidR="00F02C9F" w:rsidRPr="002B0FF8">
          <w:rPr>
            <w:rFonts w:ascii="Times New Roman" w:hAnsi="Times New Roman" w:cs="Times New Roman"/>
            <w:sz w:val="24"/>
            <w:szCs w:val="24"/>
          </w:rPr>
          <w:delText>by</w:delText>
        </w:r>
        <w:r w:rsidR="00833AA5" w:rsidRPr="002B0FF8">
          <w:rPr>
            <w:rFonts w:ascii="Times New Roman" w:hAnsi="Times New Roman" w:cs="Times New Roman"/>
            <w:sz w:val="24"/>
            <w:szCs w:val="24"/>
          </w:rPr>
          <w:delText xml:space="preserve"> all his white workmates.</w:delText>
        </w:r>
      </w:del>
      <w:ins w:id="126" w:author="Queens Commercial" w:date="2021-10-13T23:28:00Z">
        <w:r w:rsidR="00833AA5" w:rsidRPr="00412E88">
          <w:rPr>
            <w:rFonts w:ascii="Times New Roman" w:hAnsi="Times New Roman" w:cs="Times New Roman"/>
            <w:sz w:val="24"/>
            <w:szCs w:val="24"/>
          </w:rPr>
          <w:t>.</w:t>
        </w:r>
      </w:ins>
      <w:r w:rsidR="007E6C34" w:rsidRPr="00412E88">
        <w:rPr>
          <w:rFonts w:ascii="Times New Roman" w:hAnsi="Times New Roman" w:cs="Times New Roman"/>
          <w:sz w:val="24"/>
          <w:szCs w:val="24"/>
        </w:rPr>
        <w:t xml:space="preserve"> His white superiors denied him vital information and resources that we</w:t>
      </w:r>
      <w:r w:rsidR="001C733B" w:rsidRPr="00412E88">
        <w:rPr>
          <w:rFonts w:ascii="Times New Roman" w:hAnsi="Times New Roman" w:cs="Times New Roman"/>
          <w:sz w:val="24"/>
          <w:szCs w:val="24"/>
        </w:rPr>
        <w:t xml:space="preserve">re </w:t>
      </w:r>
      <w:del w:id="127" w:author="Queens Commercial" w:date="2021-10-13T23:28:00Z">
        <w:r w:rsidR="001C733B">
          <w:rPr>
            <w:rFonts w:ascii="Times New Roman" w:hAnsi="Times New Roman" w:cs="Times New Roman"/>
            <w:sz w:val="24"/>
            <w:szCs w:val="24"/>
          </w:rPr>
          <w:delText>very vital</w:delText>
        </w:r>
      </w:del>
      <w:ins w:id="128" w:author="Queens Commercial" w:date="2021-10-13T23:28:00Z">
        <w:r w:rsidR="00AC2901">
          <w:rPr>
            <w:rFonts w:ascii="Times New Roman" w:hAnsi="Times New Roman" w:cs="Times New Roman"/>
            <w:sz w:val="24"/>
            <w:szCs w:val="24"/>
          </w:rPr>
          <w:t>critical</w:t>
        </w:r>
      </w:ins>
      <w:r w:rsidR="001C733B" w:rsidRPr="00412E88">
        <w:rPr>
          <w:rFonts w:ascii="Times New Roman" w:hAnsi="Times New Roman" w:cs="Times New Roman"/>
          <w:sz w:val="24"/>
          <w:szCs w:val="24"/>
        </w:rPr>
        <w:t xml:space="preserve"> in the operation </w:t>
      </w:r>
      <w:r w:rsidR="007E6C34" w:rsidRPr="00412E88">
        <w:rPr>
          <w:rFonts w:ascii="Times New Roman" w:hAnsi="Times New Roman" w:cs="Times New Roman"/>
          <w:sz w:val="24"/>
          <w:szCs w:val="24"/>
        </w:rPr>
        <w:t>0f the business</w:t>
      </w:r>
      <w:ins w:id="129" w:author="Queens Commercial" w:date="2021-10-13T23:28:00Z">
        <w:r w:rsidR="00AC2901">
          <w:rPr>
            <w:rFonts w:ascii="Times New Roman" w:hAnsi="Times New Roman" w:cs="Times New Roman"/>
            <w:sz w:val="24"/>
            <w:szCs w:val="24"/>
          </w:rPr>
          <w:t>,</w:t>
        </w:r>
      </w:ins>
      <w:r w:rsidR="007E6C34" w:rsidRPr="00412E88">
        <w:rPr>
          <w:rFonts w:ascii="Times New Roman" w:hAnsi="Times New Roman" w:cs="Times New Roman"/>
          <w:sz w:val="24"/>
          <w:szCs w:val="24"/>
        </w:rPr>
        <w:t xml:space="preserve"> which not only affected him at </w:t>
      </w:r>
      <w:r w:rsidR="00F02C9F" w:rsidRPr="00412E88">
        <w:rPr>
          <w:rFonts w:ascii="Times New Roman" w:hAnsi="Times New Roman" w:cs="Times New Roman"/>
          <w:sz w:val="24"/>
          <w:szCs w:val="24"/>
        </w:rPr>
        <w:t xml:space="preserve">a </w:t>
      </w:r>
      <w:r w:rsidR="007E6C34" w:rsidRPr="00412E88">
        <w:rPr>
          <w:rFonts w:ascii="Times New Roman" w:hAnsi="Times New Roman" w:cs="Times New Roman"/>
          <w:sz w:val="24"/>
          <w:szCs w:val="24"/>
        </w:rPr>
        <w:t>personal level but also the general perfo</w:t>
      </w:r>
      <w:r w:rsidR="00F02C9F" w:rsidRPr="00412E88">
        <w:rPr>
          <w:rFonts w:ascii="Times New Roman" w:hAnsi="Times New Roman" w:cs="Times New Roman"/>
          <w:sz w:val="24"/>
          <w:szCs w:val="24"/>
        </w:rPr>
        <w:t>r</w:t>
      </w:r>
      <w:r w:rsidR="007E6C34" w:rsidRPr="00412E88">
        <w:rPr>
          <w:rFonts w:ascii="Times New Roman" w:hAnsi="Times New Roman" w:cs="Times New Roman"/>
          <w:sz w:val="24"/>
          <w:szCs w:val="24"/>
        </w:rPr>
        <w:t xml:space="preserve">mance of his team </w:t>
      </w:r>
      <w:del w:id="130" w:author="Queens Commercial" w:date="2021-10-13T23:28:00Z">
        <w:r w:rsidR="007E6C34" w:rsidRPr="002B0FF8">
          <w:rPr>
            <w:rFonts w:ascii="Times New Roman" w:hAnsi="Times New Roman" w:cs="Times New Roman"/>
            <w:sz w:val="24"/>
            <w:szCs w:val="24"/>
          </w:rPr>
          <w:delText>which</w:delText>
        </w:r>
      </w:del>
      <w:ins w:id="131" w:author="Queens Commercial" w:date="2021-10-13T23:28:00Z">
        <w:r w:rsidR="00AC2901">
          <w:rPr>
            <w:rFonts w:ascii="Times New Roman" w:hAnsi="Times New Roman" w:cs="Times New Roman"/>
            <w:sz w:val="24"/>
            <w:szCs w:val="24"/>
          </w:rPr>
          <w:t>and</w:t>
        </w:r>
      </w:ins>
      <w:r w:rsidR="007E6C34" w:rsidRPr="00412E88">
        <w:rPr>
          <w:rFonts w:ascii="Times New Roman" w:hAnsi="Times New Roman" w:cs="Times New Roman"/>
          <w:sz w:val="24"/>
          <w:szCs w:val="24"/>
        </w:rPr>
        <w:t xml:space="preserve"> directly </w:t>
      </w:r>
      <w:del w:id="132" w:author="Queens Commercial" w:date="2021-10-13T23:28:00Z">
        <w:r w:rsidR="007E6C34" w:rsidRPr="002B0FF8">
          <w:rPr>
            <w:rFonts w:ascii="Times New Roman" w:hAnsi="Times New Roman" w:cs="Times New Roman"/>
            <w:sz w:val="24"/>
            <w:szCs w:val="24"/>
          </w:rPr>
          <w:delText>reduces</w:delText>
        </w:r>
      </w:del>
      <w:ins w:id="133" w:author="Queens Commercial" w:date="2021-10-13T23:28:00Z">
        <w:r w:rsidR="007E6C34" w:rsidRPr="00412E88">
          <w:rPr>
            <w:rFonts w:ascii="Times New Roman" w:hAnsi="Times New Roman" w:cs="Times New Roman"/>
            <w:sz w:val="24"/>
            <w:szCs w:val="24"/>
          </w:rPr>
          <w:t>reduce</w:t>
        </w:r>
        <w:r w:rsidR="00AC2901">
          <w:rPr>
            <w:rFonts w:ascii="Times New Roman" w:hAnsi="Times New Roman" w:cs="Times New Roman"/>
            <w:sz w:val="24"/>
            <w:szCs w:val="24"/>
          </w:rPr>
          <w:t>d</w:t>
        </w:r>
      </w:ins>
      <w:r w:rsidR="007E6C34" w:rsidRPr="00412E88">
        <w:rPr>
          <w:rFonts w:ascii="Times New Roman" w:hAnsi="Times New Roman" w:cs="Times New Roman"/>
          <w:sz w:val="24"/>
          <w:szCs w:val="24"/>
        </w:rPr>
        <w:t xml:space="preserve"> the productivity of the whole team. Also, his workmate refused to assist him whenever he needed help with a </w:t>
      </w:r>
      <w:del w:id="134" w:author="Queens Commercial" w:date="2021-10-13T23:28:00Z">
        <w:r w:rsidR="007E6C34" w:rsidRPr="002B0FF8">
          <w:rPr>
            <w:rFonts w:ascii="Times New Roman" w:hAnsi="Times New Roman" w:cs="Times New Roman"/>
            <w:sz w:val="24"/>
            <w:szCs w:val="24"/>
          </w:rPr>
          <w:delText xml:space="preserve">job </w:delText>
        </w:r>
      </w:del>
      <w:r w:rsidR="007E6C34" w:rsidRPr="00412E88">
        <w:rPr>
          <w:rFonts w:ascii="Times New Roman" w:hAnsi="Times New Roman" w:cs="Times New Roman"/>
          <w:sz w:val="24"/>
          <w:szCs w:val="24"/>
        </w:rPr>
        <w:t>project</w:t>
      </w:r>
      <w:del w:id="135" w:author="Queens Commercial" w:date="2021-10-13T23:28:00Z">
        <w:r w:rsidR="007E6C34" w:rsidRPr="002B0FF8">
          <w:rPr>
            <w:rFonts w:ascii="Times New Roman" w:hAnsi="Times New Roman" w:cs="Times New Roman"/>
            <w:sz w:val="24"/>
            <w:szCs w:val="24"/>
          </w:rPr>
          <w:delText xml:space="preserve"> which</w:delText>
        </w:r>
      </w:del>
      <w:ins w:id="136" w:author="Queens Commercial" w:date="2021-10-13T23:28:00Z">
        <w:r w:rsidR="00AC2901">
          <w:rPr>
            <w:rFonts w:ascii="Times New Roman" w:hAnsi="Times New Roman" w:cs="Times New Roman"/>
            <w:sz w:val="24"/>
            <w:szCs w:val="24"/>
          </w:rPr>
          <w:t>. This</w:t>
        </w:r>
      </w:ins>
      <w:r w:rsidR="00AC2901">
        <w:rPr>
          <w:rFonts w:ascii="Times New Roman" w:hAnsi="Times New Roman" w:cs="Times New Roman"/>
          <w:sz w:val="24"/>
          <w:szCs w:val="24"/>
        </w:rPr>
        <w:t xml:space="preserve"> </w:t>
      </w:r>
      <w:r w:rsidR="007E6C34" w:rsidRPr="00412E88">
        <w:rPr>
          <w:rFonts w:ascii="Times New Roman" w:hAnsi="Times New Roman" w:cs="Times New Roman"/>
          <w:sz w:val="24"/>
          <w:szCs w:val="24"/>
        </w:rPr>
        <w:t>later trigg</w:t>
      </w:r>
      <w:r w:rsidR="00F02C9F" w:rsidRPr="00412E88">
        <w:rPr>
          <w:rFonts w:ascii="Times New Roman" w:hAnsi="Times New Roman" w:cs="Times New Roman"/>
          <w:sz w:val="24"/>
          <w:szCs w:val="24"/>
        </w:rPr>
        <w:t>e</w:t>
      </w:r>
      <w:r w:rsidR="007E6C34" w:rsidRPr="00412E88">
        <w:rPr>
          <w:rFonts w:ascii="Times New Roman" w:hAnsi="Times New Roman" w:cs="Times New Roman"/>
          <w:sz w:val="24"/>
          <w:szCs w:val="24"/>
        </w:rPr>
        <w:t>red grudges between him and the white people to a point he was planning to kill and rape some of his colle</w:t>
      </w:r>
      <w:r w:rsidR="00F02C9F" w:rsidRPr="00412E88">
        <w:rPr>
          <w:rFonts w:ascii="Times New Roman" w:hAnsi="Times New Roman" w:cs="Times New Roman"/>
          <w:sz w:val="24"/>
          <w:szCs w:val="24"/>
        </w:rPr>
        <w:t>a</w:t>
      </w:r>
      <w:r w:rsidR="007E6C34" w:rsidRPr="00412E88">
        <w:rPr>
          <w:rFonts w:ascii="Times New Roman" w:hAnsi="Times New Roman" w:cs="Times New Roman"/>
          <w:sz w:val="24"/>
          <w:szCs w:val="24"/>
        </w:rPr>
        <w:t xml:space="preserve">gues. </w:t>
      </w:r>
    </w:p>
    <w:p w14:paraId="02D651BD" w14:textId="3D47823F" w:rsidR="00C213B3" w:rsidRPr="00412E88" w:rsidRDefault="00C213B3">
      <w:pPr>
        <w:spacing w:after="0" w:line="480" w:lineRule="auto"/>
        <w:ind w:firstLine="720"/>
        <w:jc w:val="both"/>
        <w:rPr>
          <w:rFonts w:ascii="Times New Roman" w:hAnsi="Times New Roman" w:cs="Times New Roman"/>
          <w:sz w:val="24"/>
          <w:szCs w:val="24"/>
        </w:rPr>
        <w:pPrChange w:id="137" w:author="Queens Commercial" w:date="2021-10-13T23:28:00Z">
          <w:pPr>
            <w:spacing w:line="480" w:lineRule="auto"/>
            <w:ind w:firstLine="720"/>
            <w:jc w:val="both"/>
          </w:pPr>
        </w:pPrChange>
      </w:pPr>
      <w:r w:rsidRPr="00412E88">
        <w:rPr>
          <w:rFonts w:ascii="Times New Roman" w:hAnsi="Times New Roman" w:cs="Times New Roman"/>
          <w:sz w:val="24"/>
          <w:szCs w:val="24"/>
        </w:rPr>
        <w:t>Moreover, Bob</w:t>
      </w:r>
      <w:r w:rsidR="00C2013A" w:rsidRPr="00412E88">
        <w:rPr>
          <w:rFonts w:ascii="Times New Roman" w:hAnsi="Times New Roman" w:cs="Times New Roman"/>
          <w:sz w:val="24"/>
          <w:szCs w:val="24"/>
        </w:rPr>
        <w:t>'</w:t>
      </w:r>
      <w:r w:rsidRPr="00412E88">
        <w:rPr>
          <w:rFonts w:ascii="Times New Roman" w:hAnsi="Times New Roman" w:cs="Times New Roman"/>
          <w:sz w:val="24"/>
          <w:szCs w:val="24"/>
        </w:rPr>
        <w:t xml:space="preserve">s </w:t>
      </w:r>
      <w:del w:id="138" w:author="Queens Commercial" w:date="2021-10-13T23:28:00Z">
        <w:r w:rsidRPr="002B0FF8">
          <w:rPr>
            <w:rFonts w:ascii="Times New Roman" w:hAnsi="Times New Roman" w:cs="Times New Roman"/>
            <w:sz w:val="24"/>
            <w:szCs w:val="24"/>
          </w:rPr>
          <w:delText>action</w:delText>
        </w:r>
      </w:del>
      <w:ins w:id="139" w:author="Queens Commercial" w:date="2021-10-13T23:28:00Z">
        <w:r w:rsidRPr="00412E88">
          <w:rPr>
            <w:rFonts w:ascii="Times New Roman" w:hAnsi="Times New Roman" w:cs="Times New Roman"/>
            <w:sz w:val="24"/>
            <w:szCs w:val="24"/>
          </w:rPr>
          <w:t>action</w:t>
        </w:r>
        <w:r w:rsidR="00AC2901">
          <w:rPr>
            <w:rFonts w:ascii="Times New Roman" w:hAnsi="Times New Roman" w:cs="Times New Roman"/>
            <w:sz w:val="24"/>
            <w:szCs w:val="24"/>
          </w:rPr>
          <w:t>s</w:t>
        </w:r>
      </w:ins>
      <w:r w:rsidRPr="00412E88">
        <w:rPr>
          <w:rFonts w:ascii="Times New Roman" w:hAnsi="Times New Roman" w:cs="Times New Roman"/>
          <w:sz w:val="24"/>
          <w:szCs w:val="24"/>
        </w:rPr>
        <w:t xml:space="preserve"> can </w:t>
      </w:r>
      <w:r w:rsidR="00C62902" w:rsidRPr="00412E88">
        <w:rPr>
          <w:rFonts w:ascii="Times New Roman" w:hAnsi="Times New Roman" w:cs="Times New Roman"/>
          <w:sz w:val="24"/>
          <w:szCs w:val="24"/>
        </w:rPr>
        <w:t xml:space="preserve">help to </w:t>
      </w:r>
      <w:r w:rsidRPr="00412E88">
        <w:rPr>
          <w:rFonts w:ascii="Times New Roman" w:hAnsi="Times New Roman" w:cs="Times New Roman"/>
          <w:sz w:val="24"/>
          <w:szCs w:val="24"/>
        </w:rPr>
        <w:t xml:space="preserve">develop and support the point where Washington requested the white people to work together with the black people. In his speech he said, “To those of the white race who look to the incoming of those of foreign birth and strange tongue and habits for the prosperity of the South, were I permitted I would repeat what I say to my </w:t>
      </w:r>
      <w:r w:rsidRPr="00412E88">
        <w:rPr>
          <w:rFonts w:ascii="Times New Roman" w:hAnsi="Times New Roman" w:cs="Times New Roman"/>
          <w:sz w:val="24"/>
          <w:szCs w:val="24"/>
        </w:rPr>
        <w:lastRenderedPageBreak/>
        <w:t>own race, Cast</w:t>
      </w:r>
      <w:r w:rsidR="00CD4D7E" w:rsidRPr="00412E88">
        <w:rPr>
          <w:rFonts w:ascii="Times New Roman" w:hAnsi="Times New Roman" w:cs="Times New Roman"/>
          <w:sz w:val="24"/>
          <w:szCs w:val="24"/>
        </w:rPr>
        <w:t xml:space="preserve"> down your bucket where you are,</w:t>
      </w:r>
      <w:r w:rsidRPr="00412E88">
        <w:rPr>
          <w:rFonts w:ascii="Times New Roman" w:hAnsi="Times New Roman" w:cs="Times New Roman"/>
          <w:sz w:val="24"/>
          <w:szCs w:val="24"/>
        </w:rPr>
        <w:t>”</w:t>
      </w:r>
      <w:r w:rsidR="00CD4D7E" w:rsidRPr="00412E88">
        <w:rPr>
          <w:rFonts w:ascii="Times New Roman" w:hAnsi="Times New Roman" w:cs="Times New Roman"/>
          <w:sz w:val="24"/>
          <w:szCs w:val="24"/>
        </w:rPr>
        <w:t xml:space="preserve"> (</w:t>
      </w:r>
      <w:del w:id="140" w:author="Queens Commercial" w:date="2021-10-13T23:28:00Z">
        <w:r w:rsidR="00CD4D7E">
          <w:rPr>
            <w:rFonts w:ascii="Times New Roman" w:hAnsi="Times New Roman" w:cs="Times New Roman"/>
            <w:sz w:val="24"/>
            <w:szCs w:val="24"/>
          </w:rPr>
          <w:delText>History matter 1</w:delText>
        </w:r>
      </w:del>
      <w:ins w:id="141" w:author="Queens Commercial" w:date="2021-10-13T23:28:00Z">
        <w:r w:rsidR="00F0191F" w:rsidRPr="00412E88">
          <w:rPr>
            <w:rFonts w:ascii="Times New Roman" w:hAnsi="Times New Roman" w:cs="Times New Roman"/>
            <w:sz w:val="24"/>
            <w:szCs w:val="24"/>
          </w:rPr>
          <w:t>Louis</w:t>
        </w:r>
        <w:r w:rsidR="00F0191F">
          <w:rPr>
            <w:rFonts w:ascii="Times New Roman" w:hAnsi="Times New Roman" w:cs="Times New Roman"/>
            <w:sz w:val="24"/>
            <w:szCs w:val="24"/>
          </w:rPr>
          <w:t xml:space="preserve"> 584</w:t>
        </w:r>
      </w:ins>
      <w:r w:rsidR="00CD4D7E" w:rsidRPr="00412E88">
        <w:rPr>
          <w:rFonts w:ascii="Times New Roman" w:hAnsi="Times New Roman" w:cs="Times New Roman"/>
          <w:sz w:val="24"/>
          <w:szCs w:val="24"/>
        </w:rPr>
        <w:t>).</w:t>
      </w:r>
      <w:r w:rsidR="00DA1C13" w:rsidRPr="00412E88">
        <w:rPr>
          <w:rFonts w:ascii="Times New Roman" w:hAnsi="Times New Roman" w:cs="Times New Roman"/>
          <w:sz w:val="24"/>
          <w:szCs w:val="24"/>
        </w:rPr>
        <w:t xml:space="preserve"> </w:t>
      </w:r>
      <w:r w:rsidR="00C2013A" w:rsidRPr="00412E88">
        <w:rPr>
          <w:rFonts w:ascii="Times New Roman" w:hAnsi="Times New Roman" w:cs="Times New Roman"/>
          <w:sz w:val="24"/>
          <w:szCs w:val="24"/>
        </w:rPr>
        <w:t>At</w:t>
      </w:r>
      <w:r w:rsidR="00DA1C13" w:rsidRPr="00412E88">
        <w:rPr>
          <w:rFonts w:ascii="Times New Roman" w:hAnsi="Times New Roman" w:cs="Times New Roman"/>
          <w:sz w:val="24"/>
          <w:szCs w:val="24"/>
        </w:rPr>
        <w:t xml:space="preserve"> this point</w:t>
      </w:r>
      <w:r w:rsidR="00C2013A" w:rsidRPr="00412E88">
        <w:rPr>
          <w:rFonts w:ascii="Times New Roman" w:hAnsi="Times New Roman" w:cs="Times New Roman"/>
          <w:sz w:val="24"/>
          <w:szCs w:val="24"/>
        </w:rPr>
        <w:t>,</w:t>
      </w:r>
      <w:r w:rsidR="00DA1C13" w:rsidRPr="00412E88">
        <w:rPr>
          <w:rFonts w:ascii="Times New Roman" w:hAnsi="Times New Roman" w:cs="Times New Roman"/>
          <w:sz w:val="24"/>
          <w:szCs w:val="24"/>
        </w:rPr>
        <w:t xml:space="preserve"> he persuaded</w:t>
      </w:r>
      <w:ins w:id="142" w:author="Queens Commercial" w:date="2021-10-13T23:28:00Z">
        <w:r w:rsidR="00DA1C13" w:rsidRPr="00412E88">
          <w:rPr>
            <w:rFonts w:ascii="Times New Roman" w:hAnsi="Times New Roman" w:cs="Times New Roman"/>
            <w:sz w:val="24"/>
            <w:szCs w:val="24"/>
          </w:rPr>
          <w:t xml:space="preserve"> </w:t>
        </w:r>
        <w:r w:rsidR="00AC2901">
          <w:rPr>
            <w:rFonts w:ascii="Times New Roman" w:hAnsi="Times New Roman" w:cs="Times New Roman"/>
            <w:sz w:val="24"/>
            <w:szCs w:val="24"/>
          </w:rPr>
          <w:t>the</w:t>
        </w:r>
      </w:ins>
      <w:r w:rsidR="00AC2901">
        <w:rPr>
          <w:rFonts w:ascii="Times New Roman" w:hAnsi="Times New Roman" w:cs="Times New Roman"/>
          <w:sz w:val="24"/>
          <w:szCs w:val="24"/>
        </w:rPr>
        <w:t xml:space="preserve"> </w:t>
      </w:r>
      <w:r w:rsidR="00DA1C13" w:rsidRPr="00412E88">
        <w:rPr>
          <w:rFonts w:ascii="Times New Roman" w:hAnsi="Times New Roman" w:cs="Times New Roman"/>
          <w:sz w:val="24"/>
          <w:szCs w:val="24"/>
        </w:rPr>
        <w:t xml:space="preserve">white people to embrace a culture of helping and encouraging black people who cleared their forests, tilled their fields, </w:t>
      </w:r>
      <w:del w:id="143" w:author="Queens Commercial" w:date="2021-10-13T23:28:00Z">
        <w:r w:rsidR="00DA1C13" w:rsidRPr="002B0FF8">
          <w:rPr>
            <w:rFonts w:ascii="Times New Roman" w:hAnsi="Times New Roman" w:cs="Times New Roman"/>
            <w:sz w:val="24"/>
            <w:szCs w:val="24"/>
          </w:rPr>
          <w:delText>build</w:delText>
        </w:r>
      </w:del>
      <w:ins w:id="144" w:author="Queens Commercial" w:date="2021-10-13T23:28:00Z">
        <w:r w:rsidR="00DA1C13" w:rsidRPr="00412E88">
          <w:rPr>
            <w:rFonts w:ascii="Times New Roman" w:hAnsi="Times New Roman" w:cs="Times New Roman"/>
            <w:sz w:val="24"/>
            <w:szCs w:val="24"/>
          </w:rPr>
          <w:t>buil</w:t>
        </w:r>
        <w:r w:rsidR="00AC2901">
          <w:rPr>
            <w:rFonts w:ascii="Times New Roman" w:hAnsi="Times New Roman" w:cs="Times New Roman"/>
            <w:sz w:val="24"/>
            <w:szCs w:val="24"/>
          </w:rPr>
          <w:t>t</w:t>
        </w:r>
      </w:ins>
      <w:r w:rsidR="00DA1C13" w:rsidRPr="00412E88">
        <w:rPr>
          <w:rFonts w:ascii="Times New Roman" w:hAnsi="Times New Roman" w:cs="Times New Roman"/>
          <w:sz w:val="24"/>
          <w:szCs w:val="24"/>
        </w:rPr>
        <w:t xml:space="preserve"> their railways and cities, and brought forth treasures from the bowels of the earth.</w:t>
      </w:r>
      <w:r w:rsidR="00643441" w:rsidRPr="00412E88">
        <w:rPr>
          <w:rFonts w:ascii="Times New Roman" w:hAnsi="Times New Roman" w:cs="Times New Roman"/>
          <w:sz w:val="24"/>
          <w:szCs w:val="24"/>
        </w:rPr>
        <w:t xml:space="preserve"> Similarly, when Bob was promoted, he viewed the chance as one that will lead to his success and prosperity.</w:t>
      </w:r>
      <w:r w:rsidR="00FD6C81" w:rsidRPr="00412E88">
        <w:rPr>
          <w:rFonts w:ascii="Times New Roman" w:hAnsi="Times New Roman" w:cs="Times New Roman"/>
          <w:sz w:val="24"/>
          <w:szCs w:val="24"/>
        </w:rPr>
        <w:t xml:space="preserve"> He needed help and encouragement from his white superiors and workmates that could have enabled him </w:t>
      </w:r>
      <w:r w:rsidR="00C2013A" w:rsidRPr="00412E88">
        <w:rPr>
          <w:rFonts w:ascii="Times New Roman" w:hAnsi="Times New Roman" w:cs="Times New Roman"/>
          <w:sz w:val="24"/>
          <w:szCs w:val="24"/>
        </w:rPr>
        <w:t xml:space="preserve">to </w:t>
      </w:r>
      <w:r w:rsidR="00FD6C81" w:rsidRPr="00412E88">
        <w:rPr>
          <w:rFonts w:ascii="Times New Roman" w:hAnsi="Times New Roman" w:cs="Times New Roman"/>
          <w:sz w:val="24"/>
          <w:szCs w:val="24"/>
        </w:rPr>
        <w:t>achieve all his goals. However, due to racism</w:t>
      </w:r>
      <w:r w:rsidR="00C2013A" w:rsidRPr="00412E88">
        <w:rPr>
          <w:rFonts w:ascii="Times New Roman" w:hAnsi="Times New Roman" w:cs="Times New Roman"/>
          <w:sz w:val="24"/>
          <w:szCs w:val="24"/>
        </w:rPr>
        <w:t>,</w:t>
      </w:r>
      <w:r w:rsidR="00FD6C81" w:rsidRPr="00412E88">
        <w:rPr>
          <w:rFonts w:ascii="Times New Roman" w:hAnsi="Times New Roman" w:cs="Times New Roman"/>
          <w:sz w:val="24"/>
          <w:szCs w:val="24"/>
        </w:rPr>
        <w:t xml:space="preserve"> he received oppression and hatred from the group that was supposed to help him.</w:t>
      </w:r>
      <w:r w:rsidR="00FD67AA" w:rsidRPr="00412E88">
        <w:rPr>
          <w:rFonts w:ascii="Times New Roman" w:hAnsi="Times New Roman" w:cs="Times New Roman"/>
          <w:sz w:val="24"/>
          <w:szCs w:val="24"/>
        </w:rPr>
        <w:t xml:space="preserve"> This did not end well because it resulted in him ending in </w:t>
      </w:r>
      <w:r w:rsidR="00C2013A" w:rsidRPr="00412E88">
        <w:rPr>
          <w:rFonts w:ascii="Times New Roman" w:hAnsi="Times New Roman" w:cs="Times New Roman"/>
          <w:sz w:val="24"/>
          <w:szCs w:val="24"/>
        </w:rPr>
        <w:t xml:space="preserve">the </w:t>
      </w:r>
      <w:r w:rsidR="00FD67AA" w:rsidRPr="00412E88">
        <w:rPr>
          <w:rFonts w:ascii="Times New Roman" w:hAnsi="Times New Roman" w:cs="Times New Roman"/>
          <w:sz w:val="24"/>
          <w:szCs w:val="24"/>
        </w:rPr>
        <w:t xml:space="preserve">wrong career against his will when he was forced to join </w:t>
      </w:r>
      <w:r w:rsidR="00C2013A" w:rsidRPr="00412E88">
        <w:rPr>
          <w:rFonts w:ascii="Times New Roman" w:hAnsi="Times New Roman" w:cs="Times New Roman"/>
          <w:sz w:val="24"/>
          <w:szCs w:val="24"/>
        </w:rPr>
        <w:t xml:space="preserve">the </w:t>
      </w:r>
      <w:r w:rsidR="00FD67AA" w:rsidRPr="00412E88">
        <w:rPr>
          <w:rFonts w:ascii="Times New Roman" w:hAnsi="Times New Roman" w:cs="Times New Roman"/>
          <w:sz w:val="24"/>
          <w:szCs w:val="24"/>
        </w:rPr>
        <w:t xml:space="preserve">military after Magde falsely accused him </w:t>
      </w:r>
      <w:r w:rsidR="00C2013A" w:rsidRPr="00412E88">
        <w:rPr>
          <w:rFonts w:ascii="Times New Roman" w:hAnsi="Times New Roman" w:cs="Times New Roman"/>
          <w:sz w:val="24"/>
          <w:szCs w:val="24"/>
        </w:rPr>
        <w:t>of</w:t>
      </w:r>
      <w:r w:rsidR="00FD67AA" w:rsidRPr="00412E88">
        <w:rPr>
          <w:rFonts w:ascii="Times New Roman" w:hAnsi="Times New Roman" w:cs="Times New Roman"/>
          <w:sz w:val="24"/>
          <w:szCs w:val="24"/>
        </w:rPr>
        <w:t xml:space="preserve"> rape</w:t>
      </w:r>
      <w:del w:id="145" w:author="Queens Commercial" w:date="2021-10-13T23:28:00Z">
        <w:r w:rsidR="00FD67AA" w:rsidRPr="002B0FF8">
          <w:rPr>
            <w:rFonts w:ascii="Times New Roman" w:hAnsi="Times New Roman" w:cs="Times New Roman"/>
            <w:sz w:val="24"/>
            <w:szCs w:val="24"/>
          </w:rPr>
          <w:delText xml:space="preserve"> charges</w:delText>
        </w:r>
      </w:del>
      <w:r w:rsidR="00FD67AA" w:rsidRPr="00412E88">
        <w:rPr>
          <w:rFonts w:ascii="Times New Roman" w:hAnsi="Times New Roman" w:cs="Times New Roman"/>
          <w:sz w:val="24"/>
          <w:szCs w:val="24"/>
        </w:rPr>
        <w:t>.</w:t>
      </w:r>
      <w:r w:rsidR="00C62902" w:rsidRPr="00412E88">
        <w:rPr>
          <w:rFonts w:ascii="Times New Roman" w:hAnsi="Times New Roman" w:cs="Times New Roman"/>
          <w:sz w:val="24"/>
          <w:szCs w:val="24"/>
        </w:rPr>
        <w:t xml:space="preserve"> From this </w:t>
      </w:r>
      <w:del w:id="146" w:author="Queens Commercial" w:date="2021-10-13T23:28:00Z">
        <w:r w:rsidR="00C62902" w:rsidRPr="002B0FF8">
          <w:rPr>
            <w:rFonts w:ascii="Times New Roman" w:hAnsi="Times New Roman" w:cs="Times New Roman"/>
            <w:sz w:val="24"/>
            <w:szCs w:val="24"/>
          </w:rPr>
          <w:delText>event</w:delText>
        </w:r>
      </w:del>
      <w:ins w:id="147" w:author="Queens Commercial" w:date="2021-10-13T23:28:00Z">
        <w:r w:rsidR="00AC2901">
          <w:rPr>
            <w:rFonts w:ascii="Times New Roman" w:hAnsi="Times New Roman" w:cs="Times New Roman"/>
            <w:sz w:val="24"/>
            <w:szCs w:val="24"/>
          </w:rPr>
          <w:t>incident</w:t>
        </w:r>
      </w:ins>
      <w:r w:rsidR="00C62902" w:rsidRPr="00412E88">
        <w:rPr>
          <w:rFonts w:ascii="Times New Roman" w:hAnsi="Times New Roman" w:cs="Times New Roman"/>
          <w:sz w:val="24"/>
          <w:szCs w:val="24"/>
        </w:rPr>
        <w:t>, it is not</w:t>
      </w:r>
      <w:r w:rsidR="00C2013A" w:rsidRPr="00412E88">
        <w:rPr>
          <w:rFonts w:ascii="Times New Roman" w:hAnsi="Times New Roman" w:cs="Times New Roman"/>
          <w:sz w:val="24"/>
          <w:szCs w:val="24"/>
        </w:rPr>
        <w:t>ic</w:t>
      </w:r>
      <w:r w:rsidR="00C62902" w:rsidRPr="00412E88">
        <w:rPr>
          <w:rFonts w:ascii="Times New Roman" w:hAnsi="Times New Roman" w:cs="Times New Roman"/>
          <w:sz w:val="24"/>
          <w:szCs w:val="24"/>
        </w:rPr>
        <w:t xml:space="preserve">eable when both white people and black people work together, both </w:t>
      </w:r>
      <w:del w:id="148" w:author="Queens Commercial" w:date="2021-10-13T23:28:00Z">
        <w:r w:rsidR="00C62902" w:rsidRPr="002B0FF8">
          <w:rPr>
            <w:rFonts w:ascii="Times New Roman" w:hAnsi="Times New Roman" w:cs="Times New Roman"/>
            <w:sz w:val="24"/>
            <w:szCs w:val="24"/>
          </w:rPr>
          <w:delText>party grows</w:delText>
        </w:r>
      </w:del>
      <w:ins w:id="149" w:author="Queens Commercial" w:date="2021-10-13T23:28:00Z">
        <w:r w:rsidR="00C62902" w:rsidRPr="00412E88">
          <w:rPr>
            <w:rFonts w:ascii="Times New Roman" w:hAnsi="Times New Roman" w:cs="Times New Roman"/>
            <w:sz w:val="24"/>
            <w:szCs w:val="24"/>
          </w:rPr>
          <w:t>part</w:t>
        </w:r>
        <w:r w:rsidR="00412E88">
          <w:rPr>
            <w:rFonts w:ascii="Times New Roman" w:hAnsi="Times New Roman" w:cs="Times New Roman"/>
            <w:sz w:val="24"/>
            <w:szCs w:val="24"/>
          </w:rPr>
          <w:t>ies</w:t>
        </w:r>
        <w:r w:rsidR="00C62902" w:rsidRPr="00412E88">
          <w:rPr>
            <w:rFonts w:ascii="Times New Roman" w:hAnsi="Times New Roman" w:cs="Times New Roman"/>
            <w:sz w:val="24"/>
            <w:szCs w:val="24"/>
          </w:rPr>
          <w:t xml:space="preserve"> grow</w:t>
        </w:r>
      </w:ins>
      <w:r w:rsidR="00C62902" w:rsidRPr="00412E88">
        <w:rPr>
          <w:rFonts w:ascii="Times New Roman" w:hAnsi="Times New Roman" w:cs="Times New Roman"/>
          <w:sz w:val="24"/>
          <w:szCs w:val="24"/>
        </w:rPr>
        <w:t>, develop, and succ</w:t>
      </w:r>
      <w:r w:rsidR="00C2013A" w:rsidRPr="00412E88">
        <w:rPr>
          <w:rFonts w:ascii="Times New Roman" w:hAnsi="Times New Roman" w:cs="Times New Roman"/>
          <w:sz w:val="24"/>
          <w:szCs w:val="24"/>
        </w:rPr>
        <w:t>e</w:t>
      </w:r>
      <w:r w:rsidR="00C62902" w:rsidRPr="00412E88">
        <w:rPr>
          <w:rFonts w:ascii="Times New Roman" w:hAnsi="Times New Roman" w:cs="Times New Roman"/>
          <w:sz w:val="24"/>
          <w:szCs w:val="24"/>
        </w:rPr>
        <w:t>ed together unlike when they operate against each other because the inferior party will be disadvantaged.</w:t>
      </w:r>
    </w:p>
    <w:p w14:paraId="730A6220" w14:textId="77777777" w:rsidR="007E6C34" w:rsidRPr="00412E88" w:rsidRDefault="007E6C34">
      <w:pPr>
        <w:spacing w:after="0" w:line="480" w:lineRule="auto"/>
        <w:jc w:val="center"/>
        <w:rPr>
          <w:rFonts w:ascii="Times New Roman" w:hAnsi="Times New Roman" w:cs="Times New Roman"/>
          <w:b/>
          <w:sz w:val="24"/>
          <w:szCs w:val="24"/>
        </w:rPr>
        <w:pPrChange w:id="150" w:author="Queens Commercial" w:date="2021-10-13T23:28:00Z">
          <w:pPr>
            <w:spacing w:line="480" w:lineRule="auto"/>
            <w:ind w:firstLine="720"/>
            <w:jc w:val="center"/>
          </w:pPr>
        </w:pPrChange>
      </w:pPr>
      <w:r w:rsidRPr="00412E88">
        <w:rPr>
          <w:rFonts w:ascii="Times New Roman" w:hAnsi="Times New Roman" w:cs="Times New Roman"/>
          <w:b/>
          <w:sz w:val="24"/>
          <w:szCs w:val="24"/>
        </w:rPr>
        <w:t>Conclusion</w:t>
      </w:r>
    </w:p>
    <w:p w14:paraId="706354BE" w14:textId="1A74F620" w:rsidR="007E6C34" w:rsidRPr="00412E88" w:rsidRDefault="007E6C34">
      <w:pPr>
        <w:spacing w:after="0" w:line="480" w:lineRule="auto"/>
        <w:ind w:firstLine="720"/>
        <w:jc w:val="both"/>
        <w:rPr>
          <w:rFonts w:ascii="Times New Roman" w:hAnsi="Times New Roman" w:cs="Times New Roman"/>
          <w:sz w:val="24"/>
          <w:szCs w:val="24"/>
        </w:rPr>
        <w:pPrChange w:id="151" w:author="Queens Commercial" w:date="2021-10-13T23:28:00Z">
          <w:pPr>
            <w:spacing w:line="480" w:lineRule="auto"/>
            <w:ind w:firstLine="720"/>
            <w:jc w:val="both"/>
          </w:pPr>
        </w:pPrChange>
      </w:pPr>
      <w:r w:rsidRPr="00412E88">
        <w:rPr>
          <w:rFonts w:ascii="Times New Roman" w:hAnsi="Times New Roman" w:cs="Times New Roman"/>
          <w:sz w:val="24"/>
          <w:szCs w:val="24"/>
        </w:rPr>
        <w:t>Therefore, in various ways</w:t>
      </w:r>
      <w:r w:rsidR="00F02C9F" w:rsidRPr="00412E88">
        <w:rPr>
          <w:rFonts w:ascii="Times New Roman" w:hAnsi="Times New Roman" w:cs="Times New Roman"/>
          <w:sz w:val="24"/>
          <w:szCs w:val="24"/>
        </w:rPr>
        <w:t>,</w:t>
      </w:r>
      <w:r w:rsidRPr="00412E88">
        <w:rPr>
          <w:rFonts w:ascii="Times New Roman" w:hAnsi="Times New Roman" w:cs="Times New Roman"/>
          <w:sz w:val="24"/>
          <w:szCs w:val="24"/>
        </w:rPr>
        <w:t xml:space="preserve"> Bob</w:t>
      </w:r>
      <w:r w:rsidR="00F02C9F" w:rsidRPr="00412E88">
        <w:rPr>
          <w:rFonts w:ascii="Times New Roman" w:hAnsi="Times New Roman" w:cs="Times New Roman"/>
          <w:sz w:val="24"/>
          <w:szCs w:val="24"/>
        </w:rPr>
        <w:t>'</w:t>
      </w:r>
      <w:r w:rsidRPr="00412E88">
        <w:rPr>
          <w:rFonts w:ascii="Times New Roman" w:hAnsi="Times New Roman" w:cs="Times New Roman"/>
          <w:sz w:val="24"/>
          <w:szCs w:val="24"/>
        </w:rPr>
        <w:t>s words or actions</w:t>
      </w:r>
      <w:r w:rsidR="00690022" w:rsidRPr="00412E88">
        <w:rPr>
          <w:rFonts w:ascii="Times New Roman" w:hAnsi="Times New Roman" w:cs="Times New Roman"/>
          <w:sz w:val="24"/>
          <w:szCs w:val="24"/>
        </w:rPr>
        <w:t xml:space="preserve"> as shown in the novel, </w:t>
      </w:r>
      <w:r w:rsidRPr="00412E88">
        <w:rPr>
          <w:rFonts w:ascii="Times New Roman" w:hAnsi="Times New Roman" w:cs="Times New Roman"/>
          <w:sz w:val="24"/>
          <w:szCs w:val="24"/>
        </w:rPr>
        <w:t>are either supporting, dev</w:t>
      </w:r>
      <w:r w:rsidR="00F02C9F" w:rsidRPr="00412E88">
        <w:rPr>
          <w:rFonts w:ascii="Times New Roman" w:hAnsi="Times New Roman" w:cs="Times New Roman"/>
          <w:sz w:val="24"/>
          <w:szCs w:val="24"/>
        </w:rPr>
        <w:t>e</w:t>
      </w:r>
      <w:r w:rsidRPr="00412E88">
        <w:rPr>
          <w:rFonts w:ascii="Times New Roman" w:hAnsi="Times New Roman" w:cs="Times New Roman"/>
          <w:sz w:val="24"/>
          <w:szCs w:val="24"/>
        </w:rPr>
        <w:t xml:space="preserve">loping, or showing inadequacies or errors of the two supplementary historical readings about racism </w:t>
      </w:r>
      <w:del w:id="152" w:author="Queens Commercial" w:date="2021-10-13T23:28:00Z">
        <w:r w:rsidRPr="002B0FF8">
          <w:rPr>
            <w:rFonts w:ascii="Times New Roman" w:hAnsi="Times New Roman" w:cs="Times New Roman"/>
            <w:sz w:val="24"/>
            <w:szCs w:val="24"/>
          </w:rPr>
          <w:delText xml:space="preserve">one </w:delText>
        </w:r>
      </w:del>
      <w:r w:rsidRPr="00412E88">
        <w:rPr>
          <w:rFonts w:ascii="Times New Roman" w:hAnsi="Times New Roman" w:cs="Times New Roman"/>
          <w:sz w:val="24"/>
          <w:szCs w:val="24"/>
        </w:rPr>
        <w:t>by MLK and</w:t>
      </w:r>
      <w:del w:id="153" w:author="Queens Commercial" w:date="2021-10-13T23:28:00Z">
        <w:r w:rsidRPr="002B0FF8">
          <w:rPr>
            <w:rFonts w:ascii="Times New Roman" w:hAnsi="Times New Roman" w:cs="Times New Roman"/>
            <w:sz w:val="24"/>
            <w:szCs w:val="24"/>
          </w:rPr>
          <w:delText xml:space="preserve"> the other by</w:delText>
        </w:r>
      </w:del>
      <w:r w:rsidRPr="00412E88">
        <w:rPr>
          <w:rFonts w:ascii="Times New Roman" w:hAnsi="Times New Roman" w:cs="Times New Roman"/>
          <w:sz w:val="24"/>
          <w:szCs w:val="24"/>
        </w:rPr>
        <w:t xml:space="preserve"> Washington.</w:t>
      </w:r>
      <w:r w:rsidR="00690022" w:rsidRPr="00412E88">
        <w:rPr>
          <w:rFonts w:ascii="Times New Roman" w:hAnsi="Times New Roman" w:cs="Times New Roman"/>
          <w:sz w:val="24"/>
          <w:szCs w:val="24"/>
        </w:rPr>
        <w:t xml:space="preserve"> In MLK`s reading, the major theme is on the important</w:t>
      </w:r>
      <w:r w:rsidR="00AC2901">
        <w:rPr>
          <w:rFonts w:ascii="Times New Roman" w:hAnsi="Times New Roman" w:cs="Times New Roman"/>
          <w:sz w:val="24"/>
          <w:szCs w:val="24"/>
        </w:rPr>
        <w:t xml:space="preserve"> </w:t>
      </w:r>
      <w:r w:rsidR="00690022" w:rsidRPr="00412E88">
        <w:rPr>
          <w:rFonts w:ascii="Times New Roman" w:hAnsi="Times New Roman" w:cs="Times New Roman"/>
          <w:sz w:val="24"/>
          <w:szCs w:val="24"/>
        </w:rPr>
        <w:t xml:space="preserve">nonviolence methods that can be used to help in solving </w:t>
      </w:r>
      <w:del w:id="154" w:author="Queens Commercial" w:date="2021-10-13T23:28:00Z">
        <w:r w:rsidR="00690022" w:rsidRPr="002B0FF8">
          <w:rPr>
            <w:rFonts w:ascii="Times New Roman" w:hAnsi="Times New Roman" w:cs="Times New Roman"/>
            <w:sz w:val="24"/>
            <w:szCs w:val="24"/>
          </w:rPr>
          <w:delText xml:space="preserve">the problem of </w:delText>
        </w:r>
      </w:del>
      <w:r w:rsidR="00690022" w:rsidRPr="00412E88">
        <w:rPr>
          <w:rFonts w:ascii="Times New Roman" w:hAnsi="Times New Roman" w:cs="Times New Roman"/>
          <w:sz w:val="24"/>
          <w:szCs w:val="24"/>
        </w:rPr>
        <w:t>racism. Additionally, he figured negative effects that can arise when violen</w:t>
      </w:r>
      <w:r w:rsidR="00F02C9F" w:rsidRPr="00412E88">
        <w:rPr>
          <w:rFonts w:ascii="Times New Roman" w:hAnsi="Times New Roman" w:cs="Times New Roman"/>
          <w:sz w:val="24"/>
          <w:szCs w:val="24"/>
        </w:rPr>
        <w:t>t</w:t>
      </w:r>
      <w:r w:rsidR="00690022" w:rsidRPr="00412E88">
        <w:rPr>
          <w:rFonts w:ascii="Times New Roman" w:hAnsi="Times New Roman" w:cs="Times New Roman"/>
          <w:sz w:val="24"/>
          <w:szCs w:val="24"/>
        </w:rPr>
        <w:t xml:space="preserve"> methods are used. In the novel, Bob`s actions both opposed and support</w:t>
      </w:r>
      <w:r w:rsidR="00F02C9F" w:rsidRPr="00412E88">
        <w:rPr>
          <w:rFonts w:ascii="Times New Roman" w:hAnsi="Times New Roman" w:cs="Times New Roman"/>
          <w:sz w:val="24"/>
          <w:szCs w:val="24"/>
        </w:rPr>
        <w:t>e</w:t>
      </w:r>
      <w:r w:rsidR="00690022" w:rsidRPr="00412E88">
        <w:rPr>
          <w:rFonts w:ascii="Times New Roman" w:hAnsi="Times New Roman" w:cs="Times New Roman"/>
          <w:sz w:val="24"/>
          <w:szCs w:val="24"/>
        </w:rPr>
        <w:t>d MLK</w:t>
      </w:r>
      <w:r w:rsidR="00F02C9F" w:rsidRPr="00412E88">
        <w:rPr>
          <w:rFonts w:ascii="Times New Roman" w:hAnsi="Times New Roman" w:cs="Times New Roman"/>
          <w:sz w:val="24"/>
          <w:szCs w:val="24"/>
        </w:rPr>
        <w:t>'s</w:t>
      </w:r>
      <w:r w:rsidR="00690022" w:rsidRPr="00412E88">
        <w:rPr>
          <w:rFonts w:ascii="Times New Roman" w:hAnsi="Times New Roman" w:cs="Times New Roman"/>
          <w:sz w:val="24"/>
          <w:szCs w:val="24"/>
        </w:rPr>
        <w:t xml:space="preserve"> ideas</w:t>
      </w:r>
      <w:del w:id="155" w:author="Queens Commercial" w:date="2021-10-13T23:28:00Z">
        <w:r w:rsidR="00690022" w:rsidRPr="002B0FF8">
          <w:rPr>
            <w:rFonts w:ascii="Times New Roman" w:hAnsi="Times New Roman" w:cs="Times New Roman"/>
            <w:sz w:val="24"/>
            <w:szCs w:val="24"/>
          </w:rPr>
          <w:delText>. This is</w:delText>
        </w:r>
      </w:del>
      <w:r w:rsidR="00AC2901">
        <w:rPr>
          <w:rFonts w:ascii="Times New Roman" w:hAnsi="Times New Roman" w:cs="Times New Roman"/>
          <w:sz w:val="24"/>
          <w:szCs w:val="24"/>
        </w:rPr>
        <w:t xml:space="preserve"> </w:t>
      </w:r>
      <w:r w:rsidR="00690022" w:rsidRPr="00412E88">
        <w:rPr>
          <w:rFonts w:ascii="Times New Roman" w:hAnsi="Times New Roman" w:cs="Times New Roman"/>
          <w:sz w:val="24"/>
          <w:szCs w:val="24"/>
        </w:rPr>
        <w:t>because Bob</w:t>
      </w:r>
      <w:r w:rsidR="00F02C9F" w:rsidRPr="00412E88">
        <w:rPr>
          <w:rFonts w:ascii="Times New Roman" w:hAnsi="Times New Roman" w:cs="Times New Roman"/>
          <w:sz w:val="24"/>
          <w:szCs w:val="24"/>
        </w:rPr>
        <w:t>'</w:t>
      </w:r>
      <w:r w:rsidR="00690022" w:rsidRPr="00412E88">
        <w:rPr>
          <w:rFonts w:ascii="Times New Roman" w:hAnsi="Times New Roman" w:cs="Times New Roman"/>
          <w:sz w:val="24"/>
          <w:szCs w:val="24"/>
        </w:rPr>
        <w:t>s action showed that violence does not so</w:t>
      </w:r>
      <w:r w:rsidR="00F02C9F" w:rsidRPr="00412E88">
        <w:rPr>
          <w:rFonts w:ascii="Times New Roman" w:hAnsi="Times New Roman" w:cs="Times New Roman"/>
          <w:sz w:val="24"/>
          <w:szCs w:val="24"/>
        </w:rPr>
        <w:t>lv</w:t>
      </w:r>
      <w:r w:rsidR="00690022" w:rsidRPr="00412E88">
        <w:rPr>
          <w:rFonts w:ascii="Times New Roman" w:hAnsi="Times New Roman" w:cs="Times New Roman"/>
          <w:sz w:val="24"/>
          <w:szCs w:val="24"/>
        </w:rPr>
        <w:t>e any problem but only creates more problem</w:t>
      </w:r>
      <w:r w:rsidR="00F02C9F" w:rsidRPr="00412E88">
        <w:rPr>
          <w:rFonts w:ascii="Times New Roman" w:hAnsi="Times New Roman" w:cs="Times New Roman"/>
          <w:sz w:val="24"/>
          <w:szCs w:val="24"/>
        </w:rPr>
        <w:t>s</w:t>
      </w:r>
      <w:r w:rsidR="00690022" w:rsidRPr="00412E88">
        <w:rPr>
          <w:rFonts w:ascii="Times New Roman" w:hAnsi="Times New Roman" w:cs="Times New Roman"/>
          <w:sz w:val="24"/>
          <w:szCs w:val="24"/>
        </w:rPr>
        <w:t xml:space="preserve"> as claimed </w:t>
      </w:r>
      <w:r w:rsidR="006F159B" w:rsidRPr="00412E88">
        <w:rPr>
          <w:rFonts w:ascii="Times New Roman" w:hAnsi="Times New Roman" w:cs="Times New Roman"/>
          <w:sz w:val="24"/>
          <w:szCs w:val="24"/>
        </w:rPr>
        <w:t>b</w:t>
      </w:r>
      <w:r w:rsidR="00690022" w:rsidRPr="00412E88">
        <w:rPr>
          <w:rFonts w:ascii="Times New Roman" w:hAnsi="Times New Roman" w:cs="Times New Roman"/>
          <w:sz w:val="24"/>
          <w:szCs w:val="24"/>
        </w:rPr>
        <w:t>y MLK</w:t>
      </w:r>
      <w:r w:rsidR="00F215F8" w:rsidRPr="00412E88">
        <w:rPr>
          <w:rFonts w:ascii="Times New Roman" w:hAnsi="Times New Roman" w:cs="Times New Roman"/>
          <w:sz w:val="24"/>
          <w:szCs w:val="24"/>
        </w:rPr>
        <w:t>. Cont</w:t>
      </w:r>
      <w:r w:rsidR="006F159B" w:rsidRPr="00412E88">
        <w:rPr>
          <w:rFonts w:ascii="Times New Roman" w:hAnsi="Times New Roman" w:cs="Times New Roman"/>
          <w:sz w:val="24"/>
          <w:szCs w:val="24"/>
        </w:rPr>
        <w:t>rari</w:t>
      </w:r>
      <w:r w:rsidR="00F215F8" w:rsidRPr="00412E88">
        <w:rPr>
          <w:rFonts w:ascii="Times New Roman" w:hAnsi="Times New Roman" w:cs="Times New Roman"/>
          <w:sz w:val="24"/>
          <w:szCs w:val="24"/>
        </w:rPr>
        <w:t>ly, Bob</w:t>
      </w:r>
      <w:r w:rsidR="006F159B" w:rsidRPr="00412E88">
        <w:rPr>
          <w:rFonts w:ascii="Times New Roman" w:hAnsi="Times New Roman" w:cs="Times New Roman"/>
          <w:sz w:val="24"/>
          <w:szCs w:val="24"/>
        </w:rPr>
        <w:t>'</w:t>
      </w:r>
      <w:r w:rsidR="00F215F8" w:rsidRPr="00412E88">
        <w:rPr>
          <w:rFonts w:ascii="Times New Roman" w:hAnsi="Times New Roman" w:cs="Times New Roman"/>
          <w:sz w:val="24"/>
          <w:szCs w:val="24"/>
        </w:rPr>
        <w:t>s actions revealed that MLK</w:t>
      </w:r>
      <w:r w:rsidR="006F159B" w:rsidRPr="00412E88">
        <w:rPr>
          <w:rFonts w:ascii="Times New Roman" w:hAnsi="Times New Roman" w:cs="Times New Roman"/>
          <w:sz w:val="24"/>
          <w:szCs w:val="24"/>
        </w:rPr>
        <w:t>'s</w:t>
      </w:r>
      <w:r w:rsidR="00F215F8" w:rsidRPr="00412E88">
        <w:rPr>
          <w:rFonts w:ascii="Times New Roman" w:hAnsi="Times New Roman" w:cs="Times New Roman"/>
          <w:sz w:val="24"/>
          <w:szCs w:val="24"/>
        </w:rPr>
        <w:t xml:space="preserve"> ideas in some</w:t>
      </w:r>
      <w:r w:rsidR="006F159B" w:rsidRPr="00412E88">
        <w:rPr>
          <w:rFonts w:ascii="Times New Roman" w:hAnsi="Times New Roman" w:cs="Times New Roman"/>
          <w:sz w:val="24"/>
          <w:szCs w:val="24"/>
        </w:rPr>
        <w:t xml:space="preserve"> </w:t>
      </w:r>
      <w:r w:rsidR="00F215F8" w:rsidRPr="00412E88">
        <w:rPr>
          <w:rFonts w:ascii="Times New Roman" w:hAnsi="Times New Roman" w:cs="Times New Roman"/>
          <w:sz w:val="24"/>
          <w:szCs w:val="24"/>
        </w:rPr>
        <w:t>ways are one</w:t>
      </w:r>
      <w:r w:rsidR="006F159B" w:rsidRPr="00412E88">
        <w:rPr>
          <w:rFonts w:ascii="Times New Roman" w:hAnsi="Times New Roman" w:cs="Times New Roman"/>
          <w:sz w:val="24"/>
          <w:szCs w:val="24"/>
        </w:rPr>
        <w:t>-</w:t>
      </w:r>
      <w:r w:rsidR="00F215F8" w:rsidRPr="00412E88">
        <w:rPr>
          <w:rFonts w:ascii="Times New Roman" w:hAnsi="Times New Roman" w:cs="Times New Roman"/>
          <w:sz w:val="24"/>
          <w:szCs w:val="24"/>
        </w:rPr>
        <w:t>sided as they only focus on the positive outcomes that may arise from his nonviolence methods but do</w:t>
      </w:r>
      <w:r w:rsidR="006F159B" w:rsidRPr="00412E88">
        <w:rPr>
          <w:rFonts w:ascii="Times New Roman" w:hAnsi="Times New Roman" w:cs="Times New Roman"/>
          <w:sz w:val="24"/>
          <w:szCs w:val="24"/>
        </w:rPr>
        <w:t xml:space="preserve"> </w:t>
      </w:r>
      <w:r w:rsidR="00F215F8" w:rsidRPr="00412E88">
        <w:rPr>
          <w:rFonts w:ascii="Times New Roman" w:hAnsi="Times New Roman" w:cs="Times New Roman"/>
          <w:sz w:val="24"/>
          <w:szCs w:val="24"/>
        </w:rPr>
        <w:t>not highlight any negatives that may arise</w:t>
      </w:r>
      <w:r w:rsidR="00E32EDA" w:rsidRPr="00412E88">
        <w:rPr>
          <w:rFonts w:ascii="Times New Roman" w:hAnsi="Times New Roman" w:cs="Times New Roman"/>
          <w:sz w:val="24"/>
          <w:szCs w:val="24"/>
        </w:rPr>
        <w:t>. On the other</w:t>
      </w:r>
      <w:r w:rsidR="00192971" w:rsidRPr="00412E88">
        <w:rPr>
          <w:rFonts w:ascii="Times New Roman" w:hAnsi="Times New Roman" w:cs="Times New Roman"/>
          <w:sz w:val="24"/>
          <w:szCs w:val="24"/>
        </w:rPr>
        <w:t xml:space="preserve"> hand</w:t>
      </w:r>
      <w:r w:rsidR="006F159B" w:rsidRPr="00412E88">
        <w:rPr>
          <w:rFonts w:ascii="Times New Roman" w:hAnsi="Times New Roman" w:cs="Times New Roman"/>
          <w:sz w:val="24"/>
          <w:szCs w:val="24"/>
        </w:rPr>
        <w:t>,</w:t>
      </w:r>
      <w:r w:rsidR="00192971" w:rsidRPr="00412E88">
        <w:rPr>
          <w:rFonts w:ascii="Times New Roman" w:hAnsi="Times New Roman" w:cs="Times New Roman"/>
          <w:sz w:val="24"/>
          <w:szCs w:val="24"/>
        </w:rPr>
        <w:t xml:space="preserve"> Washington issued </w:t>
      </w:r>
      <w:r w:rsidR="006F159B" w:rsidRPr="00412E88">
        <w:rPr>
          <w:rFonts w:ascii="Times New Roman" w:hAnsi="Times New Roman" w:cs="Times New Roman"/>
          <w:sz w:val="24"/>
          <w:szCs w:val="24"/>
        </w:rPr>
        <w:t xml:space="preserve">a </w:t>
      </w:r>
      <w:r w:rsidR="00192971" w:rsidRPr="00412E88">
        <w:rPr>
          <w:rFonts w:ascii="Times New Roman" w:hAnsi="Times New Roman" w:cs="Times New Roman"/>
          <w:sz w:val="24"/>
          <w:szCs w:val="24"/>
        </w:rPr>
        <w:t xml:space="preserve">speech to </w:t>
      </w:r>
      <w:r w:rsidR="00F0191F" w:rsidRPr="00412E88">
        <w:rPr>
          <w:rFonts w:ascii="Times New Roman" w:hAnsi="Times New Roman" w:cs="Times New Roman"/>
          <w:sz w:val="24"/>
          <w:szCs w:val="24"/>
        </w:rPr>
        <w:t>African</w:t>
      </w:r>
      <w:del w:id="156" w:author="Queens Commercial" w:date="2021-10-13T23:28:00Z">
        <w:r w:rsidR="00192971" w:rsidRPr="002B0FF8">
          <w:rPr>
            <w:rFonts w:ascii="Times New Roman" w:hAnsi="Times New Roman" w:cs="Times New Roman"/>
            <w:sz w:val="24"/>
            <w:szCs w:val="24"/>
          </w:rPr>
          <w:delText>-</w:delText>
        </w:r>
      </w:del>
      <w:ins w:id="157" w:author="Queens Commercial" w:date="2021-10-13T23:28:00Z">
        <w:r w:rsidR="00F0191F" w:rsidRPr="00412E88">
          <w:rPr>
            <w:rFonts w:ascii="Times New Roman" w:hAnsi="Times New Roman" w:cs="Times New Roman"/>
            <w:sz w:val="24"/>
            <w:szCs w:val="24"/>
          </w:rPr>
          <w:t xml:space="preserve"> </w:t>
        </w:r>
      </w:ins>
      <w:r w:rsidR="00F0191F" w:rsidRPr="00412E88">
        <w:rPr>
          <w:rFonts w:ascii="Times New Roman" w:hAnsi="Times New Roman" w:cs="Times New Roman"/>
          <w:sz w:val="24"/>
          <w:szCs w:val="24"/>
        </w:rPr>
        <w:lastRenderedPageBreak/>
        <w:t>Americans</w:t>
      </w:r>
      <w:del w:id="158" w:author="Queens Commercial" w:date="2021-10-13T23:28:00Z">
        <w:r w:rsidR="00192971" w:rsidRPr="002B0FF8">
          <w:rPr>
            <w:rFonts w:ascii="Times New Roman" w:hAnsi="Times New Roman" w:cs="Times New Roman"/>
            <w:sz w:val="24"/>
            <w:szCs w:val="24"/>
          </w:rPr>
          <w:delText xml:space="preserve"> people</w:delText>
        </w:r>
      </w:del>
      <w:r w:rsidR="00192971" w:rsidRPr="00412E88">
        <w:rPr>
          <w:rFonts w:ascii="Times New Roman" w:hAnsi="Times New Roman" w:cs="Times New Roman"/>
          <w:sz w:val="24"/>
          <w:szCs w:val="24"/>
        </w:rPr>
        <w:t xml:space="preserve"> where he addressed the reason why they should focus on working together with all races, earn respect, and acquire training as one way of gaining respect from white people.</w:t>
      </w:r>
      <w:r w:rsidR="00DD502C" w:rsidRPr="00412E88">
        <w:rPr>
          <w:rFonts w:ascii="Times New Roman" w:hAnsi="Times New Roman" w:cs="Times New Roman"/>
          <w:sz w:val="24"/>
          <w:szCs w:val="24"/>
        </w:rPr>
        <w:t xml:space="preserve"> Bob`s action can help to strengthen his point that when people from other races pull agai</w:t>
      </w:r>
      <w:r w:rsidR="006F159B" w:rsidRPr="00412E88">
        <w:rPr>
          <w:rFonts w:ascii="Times New Roman" w:hAnsi="Times New Roman" w:cs="Times New Roman"/>
          <w:sz w:val="24"/>
          <w:szCs w:val="24"/>
        </w:rPr>
        <w:t>ns</w:t>
      </w:r>
      <w:r w:rsidR="00DD502C" w:rsidRPr="00412E88">
        <w:rPr>
          <w:rFonts w:ascii="Times New Roman" w:hAnsi="Times New Roman" w:cs="Times New Roman"/>
          <w:sz w:val="24"/>
          <w:szCs w:val="24"/>
        </w:rPr>
        <w:t>t you, results tend to be negative on individuals, organi</w:t>
      </w:r>
      <w:r w:rsidR="006F159B" w:rsidRPr="00412E88">
        <w:rPr>
          <w:rFonts w:ascii="Times New Roman" w:hAnsi="Times New Roman" w:cs="Times New Roman"/>
          <w:sz w:val="24"/>
          <w:szCs w:val="24"/>
        </w:rPr>
        <w:t>z</w:t>
      </w:r>
      <w:r w:rsidR="00DD502C" w:rsidRPr="00412E88">
        <w:rPr>
          <w:rFonts w:ascii="Times New Roman" w:hAnsi="Times New Roman" w:cs="Times New Roman"/>
          <w:sz w:val="24"/>
          <w:szCs w:val="24"/>
        </w:rPr>
        <w:t>ation</w:t>
      </w:r>
      <w:r w:rsidR="006F159B" w:rsidRPr="00412E88">
        <w:rPr>
          <w:rFonts w:ascii="Times New Roman" w:hAnsi="Times New Roman" w:cs="Times New Roman"/>
          <w:sz w:val="24"/>
          <w:szCs w:val="24"/>
        </w:rPr>
        <w:t>s</w:t>
      </w:r>
      <w:r w:rsidR="00DD502C" w:rsidRPr="00412E88">
        <w:rPr>
          <w:rFonts w:ascii="Times New Roman" w:hAnsi="Times New Roman" w:cs="Times New Roman"/>
          <w:sz w:val="24"/>
          <w:szCs w:val="24"/>
        </w:rPr>
        <w:t xml:space="preserve">, and development. </w:t>
      </w:r>
    </w:p>
    <w:p w14:paraId="2DB6FC2E" w14:textId="77777777" w:rsidR="0008393C" w:rsidRPr="00412E88" w:rsidRDefault="0008393C">
      <w:pPr>
        <w:spacing w:after="0" w:line="480" w:lineRule="auto"/>
        <w:ind w:firstLine="720"/>
        <w:jc w:val="both"/>
        <w:rPr>
          <w:rFonts w:ascii="Times New Roman" w:hAnsi="Times New Roman" w:cs="Times New Roman"/>
          <w:sz w:val="24"/>
          <w:szCs w:val="24"/>
        </w:rPr>
        <w:pPrChange w:id="159" w:author="Queens Commercial" w:date="2021-10-13T23:28:00Z">
          <w:pPr>
            <w:spacing w:line="480" w:lineRule="auto"/>
            <w:ind w:firstLine="720"/>
            <w:jc w:val="both"/>
          </w:pPr>
        </w:pPrChange>
      </w:pPr>
    </w:p>
    <w:p w14:paraId="5FF52DA0" w14:textId="77777777" w:rsidR="0008393C" w:rsidRPr="00412E88" w:rsidRDefault="0008393C">
      <w:pPr>
        <w:spacing w:after="0" w:line="480" w:lineRule="auto"/>
        <w:ind w:firstLine="720"/>
        <w:jc w:val="both"/>
        <w:rPr>
          <w:rFonts w:ascii="Times New Roman" w:hAnsi="Times New Roman" w:cs="Times New Roman"/>
          <w:sz w:val="24"/>
          <w:szCs w:val="24"/>
        </w:rPr>
        <w:pPrChange w:id="160" w:author="Queens Commercial" w:date="2021-10-13T23:28:00Z">
          <w:pPr>
            <w:spacing w:line="480" w:lineRule="auto"/>
            <w:ind w:firstLine="720"/>
            <w:jc w:val="both"/>
          </w:pPr>
        </w:pPrChange>
      </w:pPr>
    </w:p>
    <w:p w14:paraId="732E9A27" w14:textId="1412D982" w:rsidR="00412E88" w:rsidRDefault="0008393C">
      <w:pPr>
        <w:rPr>
          <w:ins w:id="161" w:author="Queens Commercial" w:date="2021-10-13T23:28:00Z"/>
          <w:rFonts w:ascii="Times New Roman" w:hAnsi="Times New Roman" w:cs="Times New Roman"/>
          <w:sz w:val="24"/>
          <w:szCs w:val="24"/>
        </w:rPr>
      </w:pPr>
      <w:del w:id="162" w:author="Queens Commercial" w:date="2021-10-13T23:28:00Z">
        <w:r w:rsidRPr="002B0FF8">
          <w:rPr>
            <w:rFonts w:ascii="Times New Roman" w:hAnsi="Times New Roman" w:cs="Times New Roman"/>
            <w:sz w:val="24"/>
            <w:szCs w:val="24"/>
          </w:rPr>
          <w:delText>Work</w:delText>
        </w:r>
      </w:del>
      <w:ins w:id="163" w:author="Queens Commercial" w:date="2021-10-13T23:28:00Z">
        <w:r w:rsidR="00412E88">
          <w:rPr>
            <w:rFonts w:ascii="Times New Roman" w:hAnsi="Times New Roman" w:cs="Times New Roman"/>
            <w:sz w:val="24"/>
            <w:szCs w:val="24"/>
          </w:rPr>
          <w:br w:type="page"/>
        </w:r>
      </w:ins>
    </w:p>
    <w:p w14:paraId="5BE446D0" w14:textId="65E0912F" w:rsidR="0008393C" w:rsidRPr="00412E88" w:rsidRDefault="0008393C">
      <w:pPr>
        <w:spacing w:after="0" w:line="480" w:lineRule="auto"/>
        <w:jc w:val="center"/>
        <w:rPr>
          <w:rFonts w:ascii="Times New Roman" w:hAnsi="Times New Roman" w:cs="Times New Roman"/>
          <w:sz w:val="24"/>
          <w:szCs w:val="24"/>
        </w:rPr>
        <w:pPrChange w:id="164" w:author="Queens Commercial" w:date="2021-10-13T23:28:00Z">
          <w:pPr>
            <w:spacing w:line="480" w:lineRule="auto"/>
            <w:ind w:firstLine="720"/>
            <w:jc w:val="center"/>
          </w:pPr>
        </w:pPrChange>
      </w:pPr>
      <w:ins w:id="165" w:author="Queens Commercial" w:date="2021-10-13T23:28:00Z">
        <w:r w:rsidRPr="00412E88">
          <w:rPr>
            <w:rFonts w:ascii="Times New Roman" w:hAnsi="Times New Roman" w:cs="Times New Roman"/>
            <w:sz w:val="24"/>
            <w:szCs w:val="24"/>
          </w:rPr>
          <w:lastRenderedPageBreak/>
          <w:t>Work</w:t>
        </w:r>
        <w:r w:rsidR="00412E88">
          <w:rPr>
            <w:rFonts w:ascii="Times New Roman" w:hAnsi="Times New Roman" w:cs="Times New Roman"/>
            <w:sz w:val="24"/>
            <w:szCs w:val="24"/>
          </w:rPr>
          <w:t>s</w:t>
        </w:r>
      </w:ins>
      <w:r w:rsidRPr="00412E88">
        <w:rPr>
          <w:rFonts w:ascii="Times New Roman" w:hAnsi="Times New Roman" w:cs="Times New Roman"/>
          <w:sz w:val="24"/>
          <w:szCs w:val="24"/>
        </w:rPr>
        <w:t xml:space="preserve"> Cited</w:t>
      </w:r>
    </w:p>
    <w:p w14:paraId="322F0653" w14:textId="77777777" w:rsidR="002B0FF8" w:rsidRDefault="002B0FF8" w:rsidP="002B0FF8">
      <w:pPr>
        <w:spacing w:line="480" w:lineRule="auto"/>
        <w:ind w:left="720" w:hanging="720"/>
        <w:rPr>
          <w:del w:id="166" w:author="Queens Commercial" w:date="2021-10-13T23:28:00Z"/>
          <w:rFonts w:ascii="Times New Roman" w:hAnsi="Times New Roman" w:cs="Times New Roman"/>
          <w:sz w:val="24"/>
          <w:szCs w:val="24"/>
        </w:rPr>
      </w:pPr>
      <w:del w:id="167" w:author="Queens Commercial" w:date="2021-10-13T23:28:00Z">
        <w:r w:rsidRPr="002B0FF8">
          <w:rPr>
            <w:rFonts w:ascii="Times New Roman" w:hAnsi="Times New Roman" w:cs="Times New Roman"/>
            <w:sz w:val="24"/>
            <w:szCs w:val="24"/>
          </w:rPr>
          <w:delText>""Nonviolence and Racial Justice"." </w:delText>
        </w:r>
        <w:r w:rsidRPr="002B0FF8">
          <w:rPr>
            <w:rFonts w:ascii="Times New Roman" w:hAnsi="Times New Roman" w:cs="Times New Roman"/>
            <w:i/>
            <w:iCs/>
            <w:sz w:val="24"/>
            <w:szCs w:val="24"/>
          </w:rPr>
          <w:delText>The Martin Luther King, Jr., Research and Education Institute</w:delText>
        </w:r>
        <w:r w:rsidRPr="002B0FF8">
          <w:rPr>
            <w:rFonts w:ascii="Times New Roman" w:hAnsi="Times New Roman" w:cs="Times New Roman"/>
            <w:sz w:val="24"/>
            <w:szCs w:val="24"/>
          </w:rPr>
          <w:delText xml:space="preserve">, 11 Dec. 2018, </w:delText>
        </w:r>
        <w:r w:rsidR="00D54C1E">
          <w:fldChar w:fldCharType="begin"/>
        </w:r>
        <w:r w:rsidR="00D54C1E">
          <w:delInstrText xml:space="preserve"> HYPERLINK "https://kinginstitute.stanford.edu/king-papers/documents/nonviolence-and-racial-justice" \t "_blank" </w:delInstrText>
        </w:r>
        <w:r w:rsidR="00D54C1E">
          <w:fldChar w:fldCharType="separate"/>
        </w:r>
        <w:r w:rsidRPr="002B0FF8">
          <w:rPr>
            <w:rStyle w:val="Hyperlink"/>
            <w:rFonts w:ascii="Times New Roman" w:hAnsi="Times New Roman" w:cs="Times New Roman"/>
            <w:color w:val="1155CC"/>
            <w:sz w:val="24"/>
            <w:szCs w:val="24"/>
            <w:shd w:val="clear" w:color="auto" w:fill="FFFFFF"/>
          </w:rPr>
          <w:delText>https://kinginstitute.stanford.edu/king-papers/documents/nonviolence-and-racial-justice</w:delText>
        </w:r>
        <w:r w:rsidR="00D54C1E">
          <w:rPr>
            <w:rStyle w:val="Hyperlink"/>
            <w:rFonts w:ascii="Times New Roman" w:hAnsi="Times New Roman" w:cs="Times New Roman"/>
            <w:color w:val="1155CC"/>
            <w:sz w:val="24"/>
            <w:szCs w:val="24"/>
            <w:shd w:val="clear" w:color="auto" w:fill="FFFFFF"/>
          </w:rPr>
          <w:fldChar w:fldCharType="end"/>
        </w:r>
      </w:del>
    </w:p>
    <w:p w14:paraId="51127D89" w14:textId="77777777" w:rsidR="002B0FF8" w:rsidRPr="002B0FF8" w:rsidRDefault="002B0FF8" w:rsidP="002B0FF8">
      <w:pPr>
        <w:spacing w:line="480" w:lineRule="auto"/>
        <w:ind w:left="720" w:hanging="720"/>
        <w:rPr>
          <w:del w:id="168" w:author="Queens Commercial" w:date="2021-10-13T23:28:00Z"/>
          <w:rFonts w:ascii="Times New Roman" w:hAnsi="Times New Roman" w:cs="Times New Roman"/>
          <w:sz w:val="24"/>
          <w:szCs w:val="24"/>
        </w:rPr>
      </w:pPr>
      <w:del w:id="169" w:author="Queens Commercial" w:date="2021-10-13T23:28:00Z">
        <w:r w:rsidRPr="002B0FF8">
          <w:rPr>
            <w:rFonts w:ascii="Times New Roman" w:hAnsi="Times New Roman" w:cs="Times New Roman"/>
            <w:sz w:val="24"/>
            <w:szCs w:val="24"/>
          </w:rPr>
          <w:delText>"Booker T. Washington Delivers the 1895 Atlanta Compromise Speech." </w:delText>
        </w:r>
        <w:r w:rsidRPr="002B0FF8">
          <w:rPr>
            <w:rFonts w:ascii="Times New Roman" w:hAnsi="Times New Roman" w:cs="Times New Roman"/>
            <w:i/>
            <w:iCs/>
            <w:sz w:val="24"/>
            <w:szCs w:val="24"/>
          </w:rPr>
          <w:delText>History Matters: The U.S. Survey Course on the Web</w:delText>
        </w:r>
        <w:r w:rsidRPr="002B0FF8">
          <w:rPr>
            <w:rFonts w:ascii="Times New Roman" w:hAnsi="Times New Roman" w:cs="Times New Roman"/>
            <w:sz w:val="24"/>
            <w:szCs w:val="24"/>
          </w:rPr>
          <w:delText xml:space="preserve">, </w:delText>
        </w:r>
        <w:r w:rsidR="00D54C1E">
          <w:fldChar w:fldCharType="begin"/>
        </w:r>
        <w:r w:rsidR="00D54C1E">
          <w:delInstrText xml:space="preserve"> HYPERLINK "http://historymatters.gmu.edu/d/39/" \t "_blank" </w:delInstrText>
        </w:r>
        <w:r w:rsidR="00D54C1E">
          <w:fldChar w:fldCharType="separate"/>
        </w:r>
        <w:r w:rsidRPr="002B0FF8">
          <w:rPr>
            <w:rStyle w:val="Hyperlink"/>
            <w:rFonts w:ascii="Times New Roman" w:hAnsi="Times New Roman" w:cs="Times New Roman"/>
            <w:color w:val="1155CC"/>
            <w:sz w:val="24"/>
            <w:szCs w:val="24"/>
            <w:shd w:val="clear" w:color="auto" w:fill="FFFFFF"/>
          </w:rPr>
          <w:delText>http://historymatters.gmu.edu/d/39/</w:delText>
        </w:r>
        <w:r w:rsidR="00D54C1E">
          <w:rPr>
            <w:rStyle w:val="Hyperlink"/>
            <w:rFonts w:ascii="Times New Roman" w:hAnsi="Times New Roman" w:cs="Times New Roman"/>
            <w:color w:val="1155CC"/>
            <w:sz w:val="24"/>
            <w:szCs w:val="24"/>
            <w:shd w:val="clear" w:color="auto" w:fill="FFFFFF"/>
          </w:rPr>
          <w:fldChar w:fldCharType="end"/>
        </w:r>
      </w:del>
    </w:p>
    <w:p w14:paraId="4D66D360" w14:textId="77777777" w:rsidR="002B0FF8" w:rsidRDefault="002B0FF8" w:rsidP="002B0FF8">
      <w:pPr>
        <w:spacing w:line="480" w:lineRule="auto"/>
        <w:ind w:left="720" w:hanging="720"/>
        <w:rPr>
          <w:del w:id="170" w:author="Queens Commercial" w:date="2021-10-13T23:28:00Z"/>
          <w:rFonts w:ascii="Times New Roman" w:hAnsi="Times New Roman" w:cs="Times New Roman"/>
          <w:sz w:val="24"/>
          <w:szCs w:val="24"/>
        </w:rPr>
      </w:pPr>
      <w:del w:id="171" w:author="Queens Commercial" w:date="2021-10-13T23:28:00Z">
        <w:r w:rsidRPr="002B0FF8">
          <w:rPr>
            <w:rFonts w:ascii="Times New Roman" w:hAnsi="Times New Roman" w:cs="Times New Roman"/>
            <w:sz w:val="24"/>
            <w:szCs w:val="24"/>
          </w:rPr>
          <w:delText>"SuperSummary." </w:delText>
        </w:r>
        <w:r w:rsidRPr="002B0FF8">
          <w:rPr>
            <w:rFonts w:ascii="Times New Roman" w:hAnsi="Times New Roman" w:cs="Times New Roman"/>
            <w:i/>
            <w:iCs/>
            <w:sz w:val="24"/>
            <w:szCs w:val="24"/>
          </w:rPr>
          <w:delText>SuperSummary</w:delText>
        </w:r>
        <w:r w:rsidRPr="002B0FF8">
          <w:rPr>
            <w:rFonts w:ascii="Times New Roman" w:hAnsi="Times New Roman" w:cs="Times New Roman"/>
            <w:sz w:val="24"/>
            <w:szCs w:val="24"/>
          </w:rPr>
          <w:delText>, www.supersummary.com/if-he-hollers-let-him-go/summary/.</w:delText>
        </w:r>
      </w:del>
    </w:p>
    <w:p w14:paraId="7CC7E536" w14:textId="77777777" w:rsidR="002B0FF8" w:rsidRPr="002B0FF8" w:rsidRDefault="002B0FF8" w:rsidP="00816B8A">
      <w:pPr>
        <w:spacing w:line="480" w:lineRule="auto"/>
        <w:ind w:firstLine="720"/>
        <w:rPr>
          <w:del w:id="172" w:author="Queens Commercial" w:date="2021-10-13T23:28:00Z"/>
          <w:rFonts w:ascii="Times New Roman" w:hAnsi="Times New Roman" w:cs="Times New Roman"/>
          <w:sz w:val="24"/>
          <w:szCs w:val="24"/>
        </w:rPr>
      </w:pPr>
    </w:p>
    <w:p w14:paraId="6D465233" w14:textId="77777777" w:rsidR="00412E88" w:rsidRPr="00412E88" w:rsidRDefault="00412E88" w:rsidP="00412E88">
      <w:pPr>
        <w:spacing w:after="0" w:line="480" w:lineRule="auto"/>
        <w:rPr>
          <w:ins w:id="173" w:author="Queens Commercial" w:date="2021-10-13T23:28:00Z"/>
          <w:rFonts w:ascii="Times New Roman" w:hAnsi="Times New Roman" w:cs="Times New Roman"/>
          <w:sz w:val="24"/>
          <w:szCs w:val="24"/>
        </w:rPr>
      </w:pPr>
      <w:ins w:id="174" w:author="Queens Commercial" w:date="2021-10-13T23:28:00Z">
        <w:r w:rsidRPr="00412E88">
          <w:rPr>
            <w:rFonts w:ascii="Times New Roman" w:hAnsi="Times New Roman" w:cs="Times New Roman"/>
            <w:sz w:val="24"/>
            <w:szCs w:val="24"/>
          </w:rPr>
          <w:t>Himes, Chester B. </w:t>
        </w:r>
        <w:r w:rsidRPr="00412E88">
          <w:rPr>
            <w:rFonts w:ascii="Times New Roman" w:hAnsi="Times New Roman" w:cs="Times New Roman"/>
            <w:i/>
            <w:iCs/>
            <w:sz w:val="24"/>
            <w:szCs w:val="24"/>
          </w:rPr>
          <w:t>If he hollers let him go</w:t>
        </w:r>
        <w:r w:rsidRPr="00412E88">
          <w:rPr>
            <w:rFonts w:ascii="Times New Roman" w:hAnsi="Times New Roman" w:cs="Times New Roman"/>
            <w:sz w:val="24"/>
            <w:szCs w:val="24"/>
          </w:rPr>
          <w:t>. NV: New American Library, 1971.</w:t>
        </w:r>
      </w:ins>
    </w:p>
    <w:p w14:paraId="3DCC727A" w14:textId="77777777" w:rsidR="00412E88" w:rsidRDefault="00412E88" w:rsidP="00412E88">
      <w:pPr>
        <w:spacing w:after="0" w:line="480" w:lineRule="auto"/>
        <w:ind w:left="720" w:hanging="720"/>
        <w:rPr>
          <w:ins w:id="175" w:author="Queens Commercial" w:date="2021-10-13T23:28:00Z"/>
          <w:rFonts w:ascii="Times New Roman" w:hAnsi="Times New Roman" w:cs="Times New Roman"/>
          <w:sz w:val="24"/>
          <w:szCs w:val="24"/>
        </w:rPr>
      </w:pPr>
      <w:ins w:id="176" w:author="Queens Commercial" w:date="2021-10-13T23:28:00Z">
        <w:r w:rsidRPr="00412E88">
          <w:rPr>
            <w:rFonts w:ascii="Times New Roman" w:hAnsi="Times New Roman" w:cs="Times New Roman"/>
            <w:sz w:val="24"/>
            <w:szCs w:val="24"/>
          </w:rPr>
          <w:t>King Jr, Martin Luther. "Nonviolence and racial justice." </w:t>
        </w:r>
        <w:r w:rsidRPr="00412E88">
          <w:rPr>
            <w:rFonts w:ascii="Times New Roman" w:hAnsi="Times New Roman" w:cs="Times New Roman"/>
            <w:i/>
            <w:iCs/>
            <w:sz w:val="24"/>
            <w:szCs w:val="24"/>
          </w:rPr>
          <w:t>Christian Century</w:t>
        </w:r>
        <w:r w:rsidRPr="00412E88">
          <w:rPr>
            <w:rFonts w:ascii="Times New Roman" w:hAnsi="Times New Roman" w:cs="Times New Roman"/>
            <w:sz w:val="24"/>
            <w:szCs w:val="24"/>
          </w:rPr>
          <w:t xml:space="preserve"> 74.6 (1957): 165-67. </w:t>
        </w:r>
      </w:ins>
    </w:p>
    <w:p w14:paraId="67508736" w14:textId="77777777" w:rsidR="00412E88" w:rsidRDefault="00412E88" w:rsidP="00412E88">
      <w:pPr>
        <w:spacing w:after="0" w:line="480" w:lineRule="auto"/>
        <w:ind w:left="720" w:hanging="720"/>
        <w:rPr>
          <w:ins w:id="177" w:author="Queens Commercial" w:date="2021-10-13T23:28:00Z"/>
          <w:rFonts w:ascii="Times New Roman" w:hAnsi="Times New Roman" w:cs="Times New Roman"/>
          <w:sz w:val="24"/>
          <w:szCs w:val="24"/>
        </w:rPr>
      </w:pPr>
      <w:ins w:id="178" w:author="Queens Commercial" w:date="2021-10-13T23:28:00Z">
        <w:r w:rsidRPr="00412E88">
          <w:rPr>
            <w:rFonts w:ascii="Times New Roman" w:hAnsi="Times New Roman" w:cs="Times New Roman"/>
            <w:sz w:val="24"/>
            <w:szCs w:val="24"/>
          </w:rPr>
          <w:t>Louis R. Harlan, ed., </w:t>
        </w:r>
        <w:r w:rsidRPr="00412E88">
          <w:rPr>
            <w:rFonts w:ascii="Times New Roman" w:hAnsi="Times New Roman" w:cs="Times New Roman"/>
            <w:i/>
            <w:iCs/>
            <w:sz w:val="24"/>
            <w:szCs w:val="24"/>
          </w:rPr>
          <w:t>The Booker T. Washington Papers</w:t>
        </w:r>
        <w:r w:rsidRPr="00412E88">
          <w:rPr>
            <w:rFonts w:ascii="Times New Roman" w:hAnsi="Times New Roman" w:cs="Times New Roman"/>
            <w:sz w:val="24"/>
            <w:szCs w:val="24"/>
          </w:rPr>
          <w:t>, Vol. 3, (Urbana: University of Illinois Press, 1974), 583–587.</w:t>
        </w:r>
      </w:ins>
    </w:p>
    <w:p w14:paraId="59540457" w14:textId="77777777" w:rsidR="002B0FF8" w:rsidRPr="00412E88" w:rsidRDefault="002B0FF8">
      <w:pPr>
        <w:spacing w:after="0" w:line="480" w:lineRule="auto"/>
        <w:ind w:firstLine="720"/>
        <w:rPr>
          <w:rFonts w:ascii="Times New Roman" w:hAnsi="Times New Roman" w:cs="Times New Roman"/>
          <w:sz w:val="24"/>
          <w:szCs w:val="24"/>
        </w:rPr>
        <w:pPrChange w:id="179" w:author="Queens Commercial" w:date="2021-10-13T23:28:00Z">
          <w:pPr>
            <w:spacing w:line="480" w:lineRule="auto"/>
            <w:ind w:firstLine="720"/>
          </w:pPr>
        </w:pPrChange>
      </w:pPr>
    </w:p>
    <w:sectPr w:rsidR="002B0FF8" w:rsidRPr="00412E8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B3D4" w14:textId="77777777" w:rsidR="00D54C1E" w:rsidRDefault="00D54C1E" w:rsidP="00662EF0">
      <w:pPr>
        <w:spacing w:after="0" w:line="240" w:lineRule="auto"/>
      </w:pPr>
      <w:r>
        <w:separator/>
      </w:r>
    </w:p>
  </w:endnote>
  <w:endnote w:type="continuationSeparator" w:id="0">
    <w:p w14:paraId="2576203E" w14:textId="77777777" w:rsidR="00D54C1E" w:rsidRDefault="00D54C1E" w:rsidP="00662EF0">
      <w:pPr>
        <w:spacing w:after="0" w:line="240" w:lineRule="auto"/>
      </w:pPr>
      <w:r>
        <w:continuationSeparator/>
      </w:r>
    </w:p>
  </w:endnote>
  <w:endnote w:type="continuationNotice" w:id="1">
    <w:p w14:paraId="6DE05A98" w14:textId="77777777" w:rsidR="00D54C1E" w:rsidRDefault="00D54C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52B8" w14:textId="77777777" w:rsidR="00D54C1E" w:rsidRDefault="00D5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B65F" w14:textId="77777777" w:rsidR="00D54C1E" w:rsidRDefault="00D54C1E" w:rsidP="00662EF0">
      <w:pPr>
        <w:spacing w:after="0" w:line="240" w:lineRule="auto"/>
      </w:pPr>
      <w:r>
        <w:separator/>
      </w:r>
    </w:p>
  </w:footnote>
  <w:footnote w:type="continuationSeparator" w:id="0">
    <w:p w14:paraId="1CAE9620" w14:textId="77777777" w:rsidR="00D54C1E" w:rsidRDefault="00D54C1E" w:rsidP="00662EF0">
      <w:pPr>
        <w:spacing w:after="0" w:line="240" w:lineRule="auto"/>
      </w:pPr>
      <w:r>
        <w:continuationSeparator/>
      </w:r>
    </w:p>
  </w:footnote>
  <w:footnote w:type="continuationNotice" w:id="1">
    <w:p w14:paraId="77EDB884" w14:textId="77777777" w:rsidR="00D54C1E" w:rsidRDefault="00D54C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4D58" w14:textId="511840B4" w:rsidR="00662EF0" w:rsidRPr="00662EF0" w:rsidRDefault="00662EF0">
    <w:pPr>
      <w:pStyle w:val="Header"/>
      <w:jc w:val="right"/>
      <w:rPr>
        <w:rFonts w:ascii="Times New Roman" w:hAnsi="Times New Roman" w:cs="Times New Roman"/>
        <w:sz w:val="24"/>
      </w:rPr>
    </w:pPr>
    <w:del w:id="180" w:author="Queens Commercial" w:date="2021-10-13T23:28:00Z">
      <w:r w:rsidRPr="00662EF0">
        <w:rPr>
          <w:rFonts w:ascii="Times New Roman" w:hAnsi="Times New Roman" w:cs="Times New Roman"/>
          <w:sz w:val="24"/>
        </w:rPr>
        <w:delText>Username</w:delText>
      </w:r>
    </w:del>
    <w:ins w:id="181" w:author="Queens Commercial" w:date="2021-10-13T23:28:00Z">
      <w:r w:rsidR="00412E88">
        <w:rPr>
          <w:rFonts w:ascii="Times New Roman" w:hAnsi="Times New Roman" w:cs="Times New Roman"/>
          <w:sz w:val="24"/>
        </w:rPr>
        <w:t>Surname</w:t>
      </w:r>
    </w:ins>
    <w:r w:rsidRPr="00662EF0">
      <w:rPr>
        <w:rFonts w:ascii="Times New Roman" w:hAnsi="Times New Roman" w:cs="Times New Roman"/>
        <w:sz w:val="24"/>
      </w:rPr>
      <w:t xml:space="preserve"> </w:t>
    </w:r>
    <w:sdt>
      <w:sdtPr>
        <w:rPr>
          <w:rFonts w:ascii="Times New Roman" w:hAnsi="Times New Roman" w:cs="Times New Roman"/>
          <w:sz w:val="24"/>
        </w:rPr>
        <w:id w:val="-805322480"/>
        <w:docPartObj>
          <w:docPartGallery w:val="Page Numbers (Top of Page)"/>
          <w:docPartUnique/>
        </w:docPartObj>
      </w:sdtPr>
      <w:sdtEndPr>
        <w:rPr>
          <w:noProof/>
        </w:rPr>
      </w:sdtEndPr>
      <w:sdtContent>
        <w:r w:rsidRPr="00662EF0">
          <w:rPr>
            <w:rFonts w:ascii="Times New Roman" w:hAnsi="Times New Roman" w:cs="Times New Roman"/>
            <w:sz w:val="24"/>
          </w:rPr>
          <w:fldChar w:fldCharType="begin"/>
        </w:r>
        <w:r w:rsidRPr="00662EF0">
          <w:rPr>
            <w:rFonts w:ascii="Times New Roman" w:hAnsi="Times New Roman" w:cs="Times New Roman"/>
            <w:sz w:val="24"/>
          </w:rPr>
          <w:instrText xml:space="preserve"> PAGE   \* MERGEFORMAT </w:instrText>
        </w:r>
        <w:r w:rsidRPr="00662EF0">
          <w:rPr>
            <w:rFonts w:ascii="Times New Roman" w:hAnsi="Times New Roman" w:cs="Times New Roman"/>
            <w:sz w:val="24"/>
          </w:rPr>
          <w:fldChar w:fldCharType="separate"/>
        </w:r>
        <w:r w:rsidR="00945170">
          <w:rPr>
            <w:rFonts w:ascii="Times New Roman" w:hAnsi="Times New Roman" w:cs="Times New Roman"/>
            <w:noProof/>
            <w:sz w:val="24"/>
          </w:rPr>
          <w:t>2</w:t>
        </w:r>
        <w:r w:rsidRPr="00662EF0">
          <w:rPr>
            <w:rFonts w:ascii="Times New Roman" w:hAnsi="Times New Roman" w:cs="Times New Roman"/>
            <w:noProof/>
            <w:sz w:val="24"/>
          </w:rPr>
          <w:fldChar w:fldCharType="end"/>
        </w:r>
      </w:sdtContent>
    </w:sdt>
  </w:p>
  <w:p w14:paraId="2364C884" w14:textId="77777777" w:rsidR="00662EF0" w:rsidRDefault="00662E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1MDEzNjc3MTAwNDFR0lEKTi0uzszPAykwrAUAuqJ0PSwAAAA="/>
  </w:docVars>
  <w:rsids>
    <w:rsidRoot w:val="001B4EAC"/>
    <w:rsid w:val="00046714"/>
    <w:rsid w:val="00057161"/>
    <w:rsid w:val="0008393C"/>
    <w:rsid w:val="000C1DFA"/>
    <w:rsid w:val="000E0DAC"/>
    <w:rsid w:val="000F41EC"/>
    <w:rsid w:val="001425F4"/>
    <w:rsid w:val="00164769"/>
    <w:rsid w:val="00192971"/>
    <w:rsid w:val="001B4EAC"/>
    <w:rsid w:val="001C733B"/>
    <w:rsid w:val="001D0C6C"/>
    <w:rsid w:val="00227D88"/>
    <w:rsid w:val="002A7DBC"/>
    <w:rsid w:val="002B0FF8"/>
    <w:rsid w:val="002C4E84"/>
    <w:rsid w:val="002F7DCD"/>
    <w:rsid w:val="0030025C"/>
    <w:rsid w:val="0030199B"/>
    <w:rsid w:val="00311105"/>
    <w:rsid w:val="00324D58"/>
    <w:rsid w:val="003300CD"/>
    <w:rsid w:val="00354EFC"/>
    <w:rsid w:val="00372CA9"/>
    <w:rsid w:val="003C13CC"/>
    <w:rsid w:val="003D723E"/>
    <w:rsid w:val="003E1AF7"/>
    <w:rsid w:val="00412E88"/>
    <w:rsid w:val="0043400B"/>
    <w:rsid w:val="00445F68"/>
    <w:rsid w:val="004460D8"/>
    <w:rsid w:val="004664C4"/>
    <w:rsid w:val="00466E2C"/>
    <w:rsid w:val="0048526F"/>
    <w:rsid w:val="004A50A8"/>
    <w:rsid w:val="004B0A20"/>
    <w:rsid w:val="004F74C6"/>
    <w:rsid w:val="00511896"/>
    <w:rsid w:val="00530103"/>
    <w:rsid w:val="0058669C"/>
    <w:rsid w:val="005B30CE"/>
    <w:rsid w:val="005D7533"/>
    <w:rsid w:val="005F0E00"/>
    <w:rsid w:val="005F10CE"/>
    <w:rsid w:val="00614E6A"/>
    <w:rsid w:val="0063521B"/>
    <w:rsid w:val="006367AF"/>
    <w:rsid w:val="00643441"/>
    <w:rsid w:val="0064486B"/>
    <w:rsid w:val="00662EF0"/>
    <w:rsid w:val="00665B17"/>
    <w:rsid w:val="00690022"/>
    <w:rsid w:val="006A222E"/>
    <w:rsid w:val="006B63CA"/>
    <w:rsid w:val="006E53AE"/>
    <w:rsid w:val="006F159B"/>
    <w:rsid w:val="00700AD1"/>
    <w:rsid w:val="00732E3B"/>
    <w:rsid w:val="00745B65"/>
    <w:rsid w:val="00780992"/>
    <w:rsid w:val="00785176"/>
    <w:rsid w:val="007B246E"/>
    <w:rsid w:val="007E0752"/>
    <w:rsid w:val="007E6C34"/>
    <w:rsid w:val="007F7601"/>
    <w:rsid w:val="00800E4F"/>
    <w:rsid w:val="00807151"/>
    <w:rsid w:val="00816B8A"/>
    <w:rsid w:val="00833AA5"/>
    <w:rsid w:val="008410A9"/>
    <w:rsid w:val="00873A3A"/>
    <w:rsid w:val="008A32ED"/>
    <w:rsid w:val="009066A0"/>
    <w:rsid w:val="009140CE"/>
    <w:rsid w:val="00914E50"/>
    <w:rsid w:val="009215D0"/>
    <w:rsid w:val="009371D5"/>
    <w:rsid w:val="00945170"/>
    <w:rsid w:val="00945533"/>
    <w:rsid w:val="009748F3"/>
    <w:rsid w:val="009827D5"/>
    <w:rsid w:val="009A5599"/>
    <w:rsid w:val="00A21358"/>
    <w:rsid w:val="00A238C4"/>
    <w:rsid w:val="00A317EF"/>
    <w:rsid w:val="00A532D3"/>
    <w:rsid w:val="00A53543"/>
    <w:rsid w:val="00A62896"/>
    <w:rsid w:val="00A73855"/>
    <w:rsid w:val="00A73FCF"/>
    <w:rsid w:val="00A74B7B"/>
    <w:rsid w:val="00A83F32"/>
    <w:rsid w:val="00A861FB"/>
    <w:rsid w:val="00AB23D8"/>
    <w:rsid w:val="00AC2901"/>
    <w:rsid w:val="00AD7738"/>
    <w:rsid w:val="00AD77FC"/>
    <w:rsid w:val="00B16027"/>
    <w:rsid w:val="00B666DA"/>
    <w:rsid w:val="00BA0FAB"/>
    <w:rsid w:val="00BA33DC"/>
    <w:rsid w:val="00BB6D33"/>
    <w:rsid w:val="00BE27CE"/>
    <w:rsid w:val="00C2013A"/>
    <w:rsid w:val="00C213B3"/>
    <w:rsid w:val="00C30E4E"/>
    <w:rsid w:val="00C37C50"/>
    <w:rsid w:val="00C62902"/>
    <w:rsid w:val="00C63FE2"/>
    <w:rsid w:val="00C916A2"/>
    <w:rsid w:val="00C95BFC"/>
    <w:rsid w:val="00CD4D7E"/>
    <w:rsid w:val="00CD4FAD"/>
    <w:rsid w:val="00D05EB3"/>
    <w:rsid w:val="00D34BEA"/>
    <w:rsid w:val="00D404F6"/>
    <w:rsid w:val="00D54C1E"/>
    <w:rsid w:val="00D600FF"/>
    <w:rsid w:val="00D62E09"/>
    <w:rsid w:val="00DA1C13"/>
    <w:rsid w:val="00DA339A"/>
    <w:rsid w:val="00DD502C"/>
    <w:rsid w:val="00DF7C9D"/>
    <w:rsid w:val="00E12F50"/>
    <w:rsid w:val="00E157D0"/>
    <w:rsid w:val="00E32EDA"/>
    <w:rsid w:val="00EC05AC"/>
    <w:rsid w:val="00EC0E17"/>
    <w:rsid w:val="00ED1967"/>
    <w:rsid w:val="00F013E8"/>
    <w:rsid w:val="00F0191F"/>
    <w:rsid w:val="00F02C9F"/>
    <w:rsid w:val="00F215F8"/>
    <w:rsid w:val="00F65BC7"/>
    <w:rsid w:val="00F70C61"/>
    <w:rsid w:val="00FD67AA"/>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19CA"/>
  <w15:chartTrackingRefBased/>
  <w15:docId w15:val="{1ADF50F1-6666-4926-A707-22C4B64D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EF0"/>
  </w:style>
  <w:style w:type="paragraph" w:styleId="Footer">
    <w:name w:val="footer"/>
    <w:basedOn w:val="Normal"/>
    <w:link w:val="FooterChar"/>
    <w:uiPriority w:val="99"/>
    <w:unhideWhenUsed/>
    <w:rsid w:val="0066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EF0"/>
  </w:style>
  <w:style w:type="character" w:styleId="Emphasis">
    <w:name w:val="Emphasis"/>
    <w:basedOn w:val="DefaultParagraphFont"/>
    <w:uiPriority w:val="20"/>
    <w:qFormat/>
    <w:rsid w:val="00816B8A"/>
    <w:rPr>
      <w:i/>
      <w:iCs/>
    </w:rPr>
  </w:style>
  <w:style w:type="character" w:styleId="Hyperlink">
    <w:name w:val="Hyperlink"/>
    <w:basedOn w:val="DefaultParagraphFont"/>
    <w:uiPriority w:val="99"/>
    <w:semiHidden/>
    <w:unhideWhenUsed/>
    <w:rsid w:val="00816B8A"/>
    <w:rPr>
      <w:color w:val="0000FF"/>
      <w:u w:val="single"/>
    </w:rPr>
  </w:style>
  <w:style w:type="paragraph" w:styleId="NoSpacing">
    <w:name w:val="No Spacing"/>
    <w:uiPriority w:val="1"/>
    <w:qFormat/>
    <w:rsid w:val="00412E88"/>
    <w:pPr>
      <w:spacing w:after="0" w:line="240" w:lineRule="auto"/>
    </w:pPr>
  </w:style>
  <w:style w:type="character" w:styleId="FollowedHyperlink">
    <w:name w:val="FollowedHyperlink"/>
    <w:basedOn w:val="DefaultParagraphFont"/>
    <w:uiPriority w:val="99"/>
    <w:semiHidden/>
    <w:unhideWhenUsed/>
    <w:rsid w:val="00412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Queens Commercial</cp:lastModifiedBy>
  <cp:revision>2</cp:revision>
  <dcterms:created xsi:type="dcterms:W3CDTF">2021-10-13T20:25:00Z</dcterms:created>
  <dcterms:modified xsi:type="dcterms:W3CDTF">2021-10-13T20:29:00Z</dcterms:modified>
</cp:coreProperties>
</file>